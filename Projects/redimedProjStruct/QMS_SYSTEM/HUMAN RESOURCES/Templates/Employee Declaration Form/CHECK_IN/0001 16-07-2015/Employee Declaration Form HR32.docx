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3085"/>
        <w:gridCol w:w="363"/>
        <w:gridCol w:w="907"/>
        <w:gridCol w:w="892"/>
        <w:gridCol w:w="106"/>
        <w:gridCol w:w="398"/>
        <w:gridCol w:w="1199"/>
        <w:gridCol w:w="925"/>
        <w:gridCol w:w="2493"/>
      </w:tblGrid>
      <w:tr w:rsidR="00100E63" w:rsidRPr="005450CA" w:rsidTr="008F1BA3">
        <w:trPr>
          <w:trHeight w:hRule="exact" w:val="425"/>
        </w:trPr>
        <w:tc>
          <w:tcPr>
            <w:tcW w:w="103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0E63" w:rsidRPr="005450CA" w:rsidRDefault="00192B7F" w:rsidP="00F834D4">
            <w:pPr>
              <w:spacing w:before="40" w:after="40"/>
              <w:rPr>
                <w:rFonts w:asciiTheme="minorHAnsi" w:hAnsiTheme="minorHAnsi" w:cs="Arial"/>
                <w:b/>
                <w:color w:val="008000"/>
              </w:rPr>
            </w:pPr>
            <w:r w:rsidRPr="00B62229">
              <w:rPr>
                <w:rFonts w:asciiTheme="minorHAnsi" w:hAnsiTheme="minorHAnsi" w:cs="Arial"/>
                <w:b/>
                <w:color w:val="2271A6"/>
              </w:rPr>
              <w:t>Employee</w:t>
            </w:r>
            <w:r w:rsidR="00100E63" w:rsidRPr="00B62229">
              <w:rPr>
                <w:rFonts w:asciiTheme="minorHAnsi" w:hAnsiTheme="minorHAnsi" w:cs="Arial"/>
                <w:b/>
                <w:color w:val="2271A6"/>
              </w:rPr>
              <w:t xml:space="preserve"> Details</w:t>
            </w:r>
          </w:p>
        </w:tc>
      </w:tr>
      <w:tr w:rsidR="00100E63" w:rsidRPr="005450CA" w:rsidTr="00C17F62">
        <w:trPr>
          <w:trHeight w:val="567"/>
        </w:trPr>
        <w:tc>
          <w:tcPr>
            <w:tcW w:w="4355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BE400F" w:rsidP="00F834D4">
            <w:pPr>
              <w:tabs>
                <w:tab w:val="left" w:pos="2415"/>
              </w:tabs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>Docto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r </w:t>
            </w:r>
            <w:permStart w:id="579231931" w:edGrp="everyone"/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Check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permEnd w:id="579231931"/>
            <w:r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 </w:t>
            </w:r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Mr </w:t>
            </w:r>
            <w:permStart w:id="1341338145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Check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69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bookmarkEnd w:id="0"/>
            <w:permEnd w:id="1341338145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 Mrs </w:t>
            </w:r>
            <w:permStart w:id="1740006252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Check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0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bookmarkEnd w:id="1"/>
            <w:permEnd w:id="1740006252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 Ms </w:t>
            </w:r>
            <w:permStart w:id="1741717281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Check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1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bookmarkEnd w:id="2"/>
            <w:permEnd w:id="1741717281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 Other </w:t>
            </w:r>
            <w:permStart w:id="1631542650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Check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2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bookmarkEnd w:id="3"/>
            <w:permEnd w:id="1631542650"/>
          </w:p>
        </w:tc>
        <w:tc>
          <w:tcPr>
            <w:tcW w:w="6013" w:type="dxa"/>
            <w:gridSpan w:val="6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C17F62">
            <w:pPr>
              <w:jc w:val="right"/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Day </w:t>
            </w:r>
            <w:r w:rsidR="008F1BA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>/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 Month of Birth</w:t>
            </w:r>
            <w:r w:rsidR="002602FF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  </w:t>
            </w:r>
            <w:permStart w:id="775975050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bookmarkStart w:id="4" w:name="Text128"/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bookmarkEnd w:id="4"/>
            <w:permEnd w:id="775975050"/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 / </w:t>
            </w:r>
            <w:permStart w:id="1868826706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bookmarkStart w:id="5" w:name="Text129"/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bookmarkEnd w:id="5"/>
            <w:r w:rsidR="008F1BA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 </w:t>
            </w:r>
            <w:permEnd w:id="1868826706"/>
            <w:r w:rsidR="00C17F62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/ </w:t>
            </w:r>
            <w:permStart w:id="2019960520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bookmarkStart w:id="6" w:name="Text131"/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bookmarkEnd w:id="6"/>
            <w:permEnd w:id="2019960520"/>
          </w:p>
        </w:tc>
      </w:tr>
      <w:tr w:rsidR="00100E63" w:rsidRPr="005450CA" w:rsidTr="008F1BA3">
        <w:trPr>
          <w:trHeight w:val="284"/>
        </w:trPr>
        <w:tc>
          <w:tcPr>
            <w:tcW w:w="10368" w:type="dxa"/>
            <w:gridSpan w:val="9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Full Name (legal name including middle</w:t>
            </w:r>
            <w:r w:rsidR="00F861BA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name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):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 </w:t>
            </w:r>
            <w:permStart w:id="407388224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7" w:name="Text132"/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Arial" w:hAnsi="Arial" w:cs="Arial"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bookmarkEnd w:id="7"/>
            <w:permEnd w:id="407388224"/>
          </w:p>
        </w:tc>
      </w:tr>
      <w:tr w:rsidR="00100E63" w:rsidRPr="005450CA" w:rsidTr="00C17F62">
        <w:trPr>
          <w:trHeight w:val="284"/>
        </w:trPr>
        <w:tc>
          <w:tcPr>
            <w:tcW w:w="6950" w:type="dxa"/>
            <w:gridSpan w:val="7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Preferred Name: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60573532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8" w:name="Text133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Arial" w:hAnsi="Arial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8"/>
            <w:permEnd w:id="160573532"/>
          </w:p>
        </w:tc>
        <w:tc>
          <w:tcPr>
            <w:tcW w:w="3418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BE400F" w:rsidP="00BE400F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Gender: 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Male </w:t>
            </w:r>
            <w:permStart w:id="287267942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287267942"/>
            <w: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 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Female </w:t>
            </w:r>
            <w:permStart w:id="1205344419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205344419"/>
            <w: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Other</w:t>
            </w:r>
            <w:permStart w:id="1750099553" w:edGrp="everyone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750099553"/>
          </w:p>
        </w:tc>
      </w:tr>
      <w:tr w:rsidR="00100E63" w:rsidRPr="005450CA" w:rsidTr="00C17F62">
        <w:trPr>
          <w:trHeight w:val="284"/>
        </w:trPr>
        <w:tc>
          <w:tcPr>
            <w:tcW w:w="6950" w:type="dxa"/>
            <w:gridSpan w:val="7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Mailing Address: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067851425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9" w:name="Text134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9"/>
            <w:permEnd w:id="1067851425"/>
          </w:p>
        </w:tc>
        <w:tc>
          <w:tcPr>
            <w:tcW w:w="3418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Suburb: 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720873884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720873884"/>
          </w:p>
        </w:tc>
      </w:tr>
      <w:tr w:rsidR="00100E63" w:rsidRPr="005450CA" w:rsidTr="00871691">
        <w:trPr>
          <w:trHeight w:val="284"/>
        </w:trPr>
        <w:tc>
          <w:tcPr>
            <w:tcW w:w="308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871691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Postcode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: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284904606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bookmarkStart w:id="10" w:name="Text135"/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10"/>
            <w:permEnd w:id="284904606"/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7283" w:type="dxa"/>
            <w:gridSpan w:val="8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871691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Email Address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: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172382319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bookmarkStart w:id="11" w:name="Text137"/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11"/>
            <w:permEnd w:id="1172382319"/>
          </w:p>
        </w:tc>
      </w:tr>
      <w:tr w:rsidR="00100E63" w:rsidRPr="005450CA" w:rsidTr="008344F9">
        <w:trPr>
          <w:trHeight w:val="284"/>
        </w:trPr>
        <w:tc>
          <w:tcPr>
            <w:tcW w:w="5353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Home Phone: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361831959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12" w:name="Text139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12"/>
            <w:permEnd w:id="361831959"/>
          </w:p>
        </w:tc>
        <w:tc>
          <w:tcPr>
            <w:tcW w:w="5015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8344F9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Mobile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Phone: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918949269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bookmarkStart w:id="13" w:name="Text140"/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13"/>
            <w:permEnd w:id="918949269"/>
          </w:p>
        </w:tc>
      </w:tr>
      <w:tr w:rsidR="00941EA4" w:rsidRPr="005450CA" w:rsidTr="00944D39">
        <w:trPr>
          <w:trHeight w:val="397"/>
        </w:trPr>
        <w:tc>
          <w:tcPr>
            <w:tcW w:w="10368" w:type="dxa"/>
            <w:gridSpan w:val="9"/>
            <w:tcBorders>
              <w:top w:val="single" w:sz="18" w:space="0" w:color="7F7F7F" w:themeColor="text1" w:themeTint="80"/>
              <w:left w:val="nil"/>
              <w:right w:val="nil"/>
            </w:tcBorders>
            <w:shd w:val="clear" w:color="auto" w:fill="FFFFFF"/>
          </w:tcPr>
          <w:p w:rsidR="00941EA4" w:rsidRPr="00871691" w:rsidRDefault="00871691" w:rsidP="00871691">
            <w:pPr>
              <w:spacing w:before="40" w:after="40"/>
              <w:rPr>
                <w:rFonts w:asciiTheme="minorHAnsi" w:hAnsiTheme="minorHAnsi" w:cs="Arial"/>
                <w:b/>
                <w:color w:val="008000"/>
              </w:rPr>
            </w:pPr>
            <w:r w:rsidRPr="00B62229">
              <w:rPr>
                <w:rFonts w:asciiTheme="minorHAnsi" w:hAnsiTheme="minorHAnsi" w:cs="Arial"/>
                <w:b/>
                <w:color w:val="2271A6"/>
              </w:rPr>
              <w:t xml:space="preserve">Employment History </w:t>
            </w:r>
            <w:r w:rsidRPr="001412DC">
              <w:rPr>
                <w:rFonts w:asciiTheme="minorHAnsi" w:hAnsiTheme="minorHAnsi" w:cs="Arial"/>
                <w:b/>
                <w:color w:val="365F91" w:themeColor="accent1" w:themeShade="BF"/>
              </w:rPr>
              <w:t xml:space="preserve">– </w:t>
            </w:r>
            <w:r w:rsidRPr="001412DC">
              <w:rPr>
                <w:rFonts w:asciiTheme="minorHAnsi" w:hAnsiTheme="minorHAnsi" w:cs="Arial"/>
                <w:color w:val="365F91" w:themeColor="accent1" w:themeShade="BF"/>
                <w:sz w:val="22"/>
                <w:szCs w:val="22"/>
              </w:rPr>
              <w:t>please list details of your most recent position</w:t>
            </w:r>
          </w:p>
        </w:tc>
      </w:tr>
      <w:tr w:rsidR="00871691" w:rsidRPr="005450CA" w:rsidTr="00C17F62">
        <w:trPr>
          <w:trHeight w:val="284"/>
        </w:trPr>
        <w:tc>
          <w:tcPr>
            <w:tcW w:w="3448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871691" w:rsidRPr="00B62229" w:rsidRDefault="00871691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Name of Company:</w:t>
            </w:r>
          </w:p>
        </w:tc>
        <w:tc>
          <w:tcPr>
            <w:tcW w:w="2303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871691" w:rsidRPr="00B62229" w:rsidRDefault="00871691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212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871691" w:rsidRPr="00B62229" w:rsidRDefault="00871691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Location:  </w:t>
            </w:r>
          </w:p>
        </w:tc>
        <w:tc>
          <w:tcPr>
            <w:tcW w:w="24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871691" w:rsidRPr="00B62229" w:rsidRDefault="00871691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</w:tc>
      </w:tr>
      <w:tr w:rsidR="00100E63" w:rsidRPr="005450CA" w:rsidTr="00C17F62">
        <w:trPr>
          <w:trHeight w:val="284"/>
        </w:trPr>
        <w:tc>
          <w:tcPr>
            <w:tcW w:w="3448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Position Held: </w:t>
            </w:r>
            <w:permStart w:id="1008404428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008404428"/>
          </w:p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2303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From: </w:t>
            </w:r>
            <w:permStart w:id="907615885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907615885"/>
          </w:p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212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To: </w:t>
            </w:r>
            <w:permStart w:id="61870974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</w:p>
          <w:permEnd w:id="61870974"/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412DC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Salary/Hourly 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Rate:</w:t>
            </w:r>
            <w:permStart w:id="539041230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539041230"/>
          </w:p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</w:tc>
      </w:tr>
      <w:tr w:rsidR="00100E63" w:rsidRPr="005450CA" w:rsidTr="00944D39">
        <w:trPr>
          <w:trHeight w:val="284"/>
        </w:trPr>
        <w:tc>
          <w:tcPr>
            <w:tcW w:w="5751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Reported to – Name:  </w:t>
            </w:r>
            <w:permStart w:id="473845758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473845758"/>
          </w:p>
        </w:tc>
        <w:tc>
          <w:tcPr>
            <w:tcW w:w="4617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Position:  </w:t>
            </w:r>
            <w:permStart w:id="1886207122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67"/>
                  <w:enabled/>
                  <w:calcOnExit w:val="0"/>
                  <w:textInput/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886207122"/>
          </w:p>
        </w:tc>
      </w:tr>
      <w:tr w:rsidR="00100E63" w:rsidRPr="005450CA" w:rsidTr="00944D39">
        <w:trPr>
          <w:trHeight w:val="284"/>
        </w:trPr>
        <w:tc>
          <w:tcPr>
            <w:tcW w:w="5247" w:type="dxa"/>
            <w:gridSpan w:val="4"/>
            <w:tcBorders>
              <w:top w:val="single" w:sz="4" w:space="0" w:color="7F7F7F" w:themeColor="text1" w:themeTint="80"/>
              <w:left w:val="nil"/>
              <w:bottom w:val="single" w:sz="18" w:space="0" w:color="7F7F7F" w:themeColor="text1" w:themeTint="80"/>
              <w:right w:val="nil"/>
            </w:tcBorders>
            <w:vAlign w:val="center"/>
          </w:tcPr>
          <w:p w:rsidR="00100E63" w:rsidRPr="00B62229" w:rsidRDefault="00B02C18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Main Tasks &amp; Responsibilities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: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  <w:t xml:space="preserve">    </w:t>
            </w:r>
            <w:permStart w:id="597510062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87"/>
                  <w:enabled/>
                  <w:calcOnExit w:val="0"/>
                  <w:textInput/>
                </w:ffData>
              </w:fldChar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597510062"/>
          </w:p>
        </w:tc>
        <w:tc>
          <w:tcPr>
            <w:tcW w:w="5121" w:type="dxa"/>
            <w:gridSpan w:val="5"/>
            <w:tcBorders>
              <w:top w:val="single" w:sz="4" w:space="0" w:color="7F7F7F" w:themeColor="text1" w:themeTint="80"/>
              <w:left w:val="nil"/>
              <w:bottom w:val="single" w:sz="18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B02C18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  <w:p w:rsidR="00B02C18" w:rsidRPr="00B62229" w:rsidRDefault="00B02C18" w:rsidP="00B02C18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</w:tc>
      </w:tr>
    </w:tbl>
    <w:p w:rsidR="00670CC5" w:rsidRPr="00670CC5" w:rsidRDefault="00670CC5" w:rsidP="00670CC5">
      <w:pPr>
        <w:pStyle w:val="BodyText"/>
        <w:jc w:val="both"/>
        <w:rPr>
          <w:rFonts w:ascii="Calibri" w:hAnsi="Calibri" w:cs="Arial"/>
          <w:i w:val="0"/>
          <w:color w:val="1F497D" w:themeColor="text2"/>
          <w:sz w:val="22"/>
          <w:szCs w:val="22"/>
        </w:rPr>
      </w:pPr>
      <w:r>
        <w:rPr>
          <w:rFonts w:asciiTheme="minorHAnsi" w:hAnsiTheme="minorHAnsi" w:cs="Arial"/>
          <w:b/>
          <w:i w:val="0"/>
          <w:color w:val="2271A6"/>
          <w:sz w:val="24"/>
          <w:szCs w:val="24"/>
        </w:rPr>
        <w:t>Academic / Professional Qualifications</w:t>
      </w:r>
      <w:r w:rsidRPr="00685C00">
        <w:rPr>
          <w:rFonts w:ascii="Calibri" w:hAnsi="Calibri" w:cs="Arial"/>
          <w:b/>
          <w:i w:val="0"/>
          <w:color w:val="44546A"/>
          <w:sz w:val="24"/>
          <w:szCs w:val="24"/>
        </w:rPr>
        <w:t xml:space="preserve"> (</w:t>
      </w:r>
      <w:r w:rsidRPr="00670CC5">
        <w:rPr>
          <w:rFonts w:ascii="Calibri" w:hAnsi="Calibri" w:cs="Arial"/>
          <w:i w:val="0"/>
          <w:color w:val="1F497D" w:themeColor="text2"/>
          <w:sz w:val="22"/>
          <w:szCs w:val="22"/>
        </w:rPr>
        <w:t xml:space="preserve">Original certificates will be required) </w:t>
      </w:r>
    </w:p>
    <w:tbl>
      <w:tblPr>
        <w:tblpPr w:leftFromText="180" w:rightFromText="180" w:vertAnchor="text" w:horzAnchor="margin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4144"/>
        <w:gridCol w:w="3118"/>
      </w:tblGrid>
      <w:tr w:rsidR="00670CC5" w:rsidRPr="00685C00" w:rsidTr="00670CC5">
        <w:tc>
          <w:tcPr>
            <w:tcW w:w="3081" w:type="dxa"/>
          </w:tcPr>
          <w:p w:rsidR="00670CC5" w:rsidRPr="00670CC5" w:rsidRDefault="00670CC5" w:rsidP="00670CC5">
            <w:pPr>
              <w:pStyle w:val="BodyText"/>
              <w:spacing w:line="360" w:lineRule="auto"/>
              <w:rPr>
                <w:rFonts w:ascii="Calibri" w:hAnsi="Calibri" w:cs="Arial"/>
                <w:b/>
                <w:bCs/>
                <w:i w:val="0"/>
                <w:color w:val="1F497D" w:themeColor="text2"/>
                <w:sz w:val="20"/>
              </w:rPr>
            </w:pPr>
            <w:r w:rsidRPr="00670CC5">
              <w:rPr>
                <w:rFonts w:ascii="Calibri" w:hAnsi="Calibri" w:cs="Arial"/>
                <w:b/>
                <w:bCs/>
                <w:i w:val="0"/>
                <w:color w:val="1F497D" w:themeColor="text2"/>
                <w:sz w:val="20"/>
              </w:rPr>
              <w:t>Degree/Qualification</w:t>
            </w:r>
          </w:p>
        </w:tc>
        <w:tc>
          <w:tcPr>
            <w:tcW w:w="4144" w:type="dxa"/>
          </w:tcPr>
          <w:p w:rsidR="00670CC5" w:rsidRPr="00670CC5" w:rsidRDefault="00670CC5" w:rsidP="00670CC5">
            <w:pPr>
              <w:pStyle w:val="BodyText"/>
              <w:spacing w:line="360" w:lineRule="auto"/>
              <w:rPr>
                <w:rFonts w:ascii="Calibri" w:hAnsi="Calibri" w:cs="Arial"/>
                <w:b/>
                <w:bCs/>
                <w:i w:val="0"/>
                <w:color w:val="1F497D" w:themeColor="text2"/>
                <w:sz w:val="20"/>
              </w:rPr>
            </w:pPr>
            <w:r w:rsidRPr="00670CC5">
              <w:rPr>
                <w:rFonts w:ascii="Calibri" w:hAnsi="Calibri" w:cs="Arial"/>
                <w:b/>
                <w:bCs/>
                <w:i w:val="0"/>
                <w:color w:val="1F497D" w:themeColor="text2"/>
                <w:sz w:val="20"/>
              </w:rPr>
              <w:t>University/Training School</w:t>
            </w:r>
          </w:p>
        </w:tc>
        <w:tc>
          <w:tcPr>
            <w:tcW w:w="3118" w:type="dxa"/>
          </w:tcPr>
          <w:p w:rsidR="00670CC5" w:rsidRPr="00670CC5" w:rsidRDefault="00670CC5" w:rsidP="00670CC5">
            <w:pPr>
              <w:pStyle w:val="BodyText"/>
              <w:spacing w:line="360" w:lineRule="auto"/>
              <w:rPr>
                <w:rFonts w:ascii="Calibri" w:hAnsi="Calibri" w:cs="Arial"/>
                <w:b/>
                <w:bCs/>
                <w:i w:val="0"/>
                <w:color w:val="1F497D" w:themeColor="text2"/>
                <w:sz w:val="20"/>
              </w:rPr>
            </w:pPr>
            <w:r w:rsidRPr="00670CC5">
              <w:rPr>
                <w:rFonts w:ascii="Calibri" w:hAnsi="Calibri" w:cs="Arial"/>
                <w:b/>
                <w:bCs/>
                <w:i w:val="0"/>
                <w:color w:val="1F497D" w:themeColor="text2"/>
                <w:sz w:val="20"/>
              </w:rPr>
              <w:t>Study Periods/Dates</w:t>
            </w:r>
          </w:p>
        </w:tc>
      </w:tr>
      <w:tr w:rsidR="00670CC5" w:rsidRPr="00685C00" w:rsidTr="00670CC5">
        <w:tc>
          <w:tcPr>
            <w:tcW w:w="3081" w:type="dxa"/>
          </w:tcPr>
          <w:p w:rsidR="00670CC5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117534377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117534377"/>
          </w:p>
        </w:tc>
        <w:tc>
          <w:tcPr>
            <w:tcW w:w="4144" w:type="dxa"/>
          </w:tcPr>
          <w:p w:rsidR="00670CC5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1912692738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1912692738"/>
          </w:p>
        </w:tc>
        <w:tc>
          <w:tcPr>
            <w:tcW w:w="3118" w:type="dxa"/>
          </w:tcPr>
          <w:p w:rsidR="00670CC5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599552808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599552808"/>
          </w:p>
        </w:tc>
      </w:tr>
      <w:tr w:rsidR="00670CC5" w:rsidRPr="00685C00" w:rsidTr="00670CC5">
        <w:tc>
          <w:tcPr>
            <w:tcW w:w="3081" w:type="dxa"/>
          </w:tcPr>
          <w:p w:rsidR="00670CC5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1118225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1118225"/>
          </w:p>
        </w:tc>
        <w:tc>
          <w:tcPr>
            <w:tcW w:w="4144" w:type="dxa"/>
          </w:tcPr>
          <w:p w:rsidR="00670CC5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2086485569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2086485569"/>
          </w:p>
        </w:tc>
        <w:tc>
          <w:tcPr>
            <w:tcW w:w="3118" w:type="dxa"/>
          </w:tcPr>
          <w:p w:rsidR="00670CC5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1125473094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1125473094"/>
          </w:p>
        </w:tc>
      </w:tr>
      <w:tr w:rsidR="00BE400F" w:rsidRPr="00685C00" w:rsidTr="00670CC5">
        <w:tc>
          <w:tcPr>
            <w:tcW w:w="3081" w:type="dxa"/>
          </w:tcPr>
          <w:p w:rsidR="00BE400F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1868645649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1868645649"/>
          </w:p>
        </w:tc>
        <w:tc>
          <w:tcPr>
            <w:tcW w:w="4144" w:type="dxa"/>
          </w:tcPr>
          <w:p w:rsidR="00BE400F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419308556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419308556"/>
          </w:p>
        </w:tc>
        <w:tc>
          <w:tcPr>
            <w:tcW w:w="3118" w:type="dxa"/>
          </w:tcPr>
          <w:p w:rsidR="00BE400F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716703714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716703714"/>
          </w:p>
        </w:tc>
      </w:tr>
      <w:tr w:rsidR="00BE400F" w:rsidRPr="00685C00" w:rsidTr="00670CC5">
        <w:tc>
          <w:tcPr>
            <w:tcW w:w="3081" w:type="dxa"/>
          </w:tcPr>
          <w:p w:rsidR="00BE400F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503255781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503255781"/>
          </w:p>
        </w:tc>
        <w:tc>
          <w:tcPr>
            <w:tcW w:w="4144" w:type="dxa"/>
          </w:tcPr>
          <w:p w:rsidR="00BE400F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453207417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453207417"/>
          </w:p>
        </w:tc>
        <w:tc>
          <w:tcPr>
            <w:tcW w:w="3118" w:type="dxa"/>
          </w:tcPr>
          <w:p w:rsidR="00BE400F" w:rsidRPr="00685C00" w:rsidRDefault="00A13B14" w:rsidP="00670CC5">
            <w:pPr>
              <w:pStyle w:val="BodyText"/>
              <w:spacing w:line="360" w:lineRule="auto"/>
              <w:jc w:val="both"/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</w:pPr>
            <w:permStart w:id="154756696" w:edGrp="everyone"/>
            <w:r>
              <w:rPr>
                <w:rFonts w:ascii="Calibri" w:hAnsi="Calibri" w:cs="Arial"/>
                <w:b/>
                <w:bCs/>
                <w:i w:val="0"/>
                <w:color w:val="44546A"/>
                <w:sz w:val="24"/>
                <w:szCs w:val="24"/>
              </w:rPr>
              <w:t xml:space="preserve">   </w:t>
            </w:r>
            <w:permEnd w:id="154756696"/>
          </w:p>
        </w:tc>
      </w:tr>
    </w:tbl>
    <w:p w:rsidR="00670CC5" w:rsidRDefault="00670CC5" w:rsidP="00F834D4">
      <w:pPr>
        <w:spacing w:before="40" w:after="40"/>
        <w:rPr>
          <w:rFonts w:asciiTheme="minorHAnsi" w:hAnsiTheme="minorHAnsi" w:cs="Arial"/>
          <w:b/>
          <w:color w:val="2271A6"/>
        </w:rPr>
      </w:pPr>
    </w:p>
    <w:p w:rsidR="00100E63" w:rsidRPr="00B62229" w:rsidRDefault="00670CC5" w:rsidP="00F834D4">
      <w:pPr>
        <w:spacing w:before="40" w:after="40"/>
        <w:rPr>
          <w:rFonts w:asciiTheme="minorHAnsi" w:hAnsiTheme="minorHAnsi" w:cs="Arial"/>
          <w:b/>
          <w:color w:val="2271A6"/>
        </w:rPr>
      </w:pPr>
      <w:r>
        <w:rPr>
          <w:rFonts w:asciiTheme="minorHAnsi" w:hAnsiTheme="minorHAnsi" w:cs="Arial"/>
          <w:b/>
          <w:noProof/>
          <w:color w:val="2271A6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109220</wp:posOffset>
                </wp:positionV>
                <wp:extent cx="6534150" cy="19050"/>
                <wp:effectExtent l="1905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150" cy="190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C6DDB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6pt" to="515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" strokecolor="#7f7f7f [1612]" strokeweight="2.5pt"/>
            </w:pict>
          </mc:Fallback>
        </mc:AlternateContent>
      </w:r>
      <w:r>
        <w:rPr>
          <w:rFonts w:asciiTheme="minorHAnsi" w:hAnsiTheme="minorHAnsi" w:cs="Arial"/>
          <w:b/>
          <w:color w:val="2271A6"/>
        </w:rPr>
        <w:br/>
      </w:r>
      <w:r w:rsidR="00133ACD" w:rsidRPr="00B62229">
        <w:rPr>
          <w:rFonts w:asciiTheme="minorHAnsi" w:hAnsiTheme="minorHAnsi" w:cs="Arial"/>
          <w:b/>
          <w:color w:val="2271A6"/>
        </w:rPr>
        <w:t>Referees</w:t>
      </w:r>
    </w:p>
    <w:p w:rsidR="00B02C18" w:rsidRPr="001412DC" w:rsidRDefault="00B02C18" w:rsidP="00F834D4">
      <w:pPr>
        <w:spacing w:before="40" w:after="40"/>
        <w:rPr>
          <w:rFonts w:asciiTheme="minorHAnsi" w:hAnsiTheme="minorHAnsi" w:cs="Arial"/>
          <w:b/>
          <w:color w:val="365F91" w:themeColor="accent1" w:themeShade="BF"/>
          <w:sz w:val="16"/>
          <w:szCs w:val="16"/>
        </w:rPr>
      </w:pPr>
      <w:r w:rsidRPr="001412DC">
        <w:rPr>
          <w:rFonts w:asciiTheme="minorHAnsi" w:hAnsiTheme="minorHAnsi" w:cs="Arial"/>
          <w:b/>
          <w:color w:val="365F91" w:themeColor="accent1" w:themeShade="BF"/>
          <w:sz w:val="16"/>
          <w:szCs w:val="16"/>
        </w:rPr>
        <w:t xml:space="preserve">Please provide the names and contact details of </w:t>
      </w:r>
      <w:r w:rsidR="008E3347" w:rsidRPr="001412DC">
        <w:rPr>
          <w:rFonts w:asciiTheme="minorHAnsi" w:hAnsiTheme="minorHAnsi" w:cs="Arial"/>
          <w:b/>
          <w:color w:val="365F91" w:themeColor="accent1" w:themeShade="BF"/>
          <w:sz w:val="16"/>
          <w:szCs w:val="16"/>
        </w:rPr>
        <w:t>2</w:t>
      </w:r>
      <w:r w:rsidRPr="001412DC">
        <w:rPr>
          <w:rFonts w:asciiTheme="minorHAnsi" w:hAnsiTheme="minorHAnsi" w:cs="Arial"/>
          <w:b/>
          <w:color w:val="365F91" w:themeColor="accent1" w:themeShade="BF"/>
          <w:sz w:val="16"/>
          <w:szCs w:val="16"/>
        </w:rPr>
        <w:t xml:space="preserve"> </w:t>
      </w:r>
      <w:r w:rsidRPr="001412DC">
        <w:rPr>
          <w:rFonts w:asciiTheme="minorHAnsi" w:hAnsiTheme="minorHAnsi" w:cs="Arial"/>
          <w:b/>
          <w:i/>
          <w:color w:val="365F91" w:themeColor="accent1" w:themeShade="BF"/>
          <w:sz w:val="16"/>
          <w:szCs w:val="16"/>
        </w:rPr>
        <w:t>professional</w:t>
      </w:r>
      <w:r w:rsidRPr="001412DC">
        <w:rPr>
          <w:rFonts w:asciiTheme="minorHAnsi" w:hAnsiTheme="minorHAnsi" w:cs="Arial"/>
          <w:b/>
          <w:color w:val="365F91" w:themeColor="accent1" w:themeShade="BF"/>
          <w:sz w:val="16"/>
          <w:szCs w:val="16"/>
        </w:rPr>
        <w:t xml:space="preserve"> Referees.  This must cover the last 2 years of employment and must be previous supervisors</w:t>
      </w:r>
    </w:p>
    <w:p w:rsidR="00B02C18" w:rsidRDefault="00B02C18" w:rsidP="00F834D4">
      <w:pPr>
        <w:spacing w:before="40" w:after="40"/>
        <w:rPr>
          <w:rFonts w:asciiTheme="minorHAnsi" w:hAnsiTheme="minorHAnsi" w:cs="Arial"/>
          <w:color w:val="008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412DC" w:rsidTr="00871691">
        <w:trPr>
          <w:trHeight w:val="3610"/>
        </w:trPr>
        <w:tc>
          <w:tcPr>
            <w:tcW w:w="5228" w:type="dxa"/>
          </w:tcPr>
          <w:p w:rsidR="008344F9" w:rsidRPr="00B62229" w:rsidRDefault="008344F9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10"/>
                <w:szCs w:val="10"/>
              </w:rPr>
            </w:pPr>
          </w:p>
          <w:p w:rsidR="00133ACD" w:rsidRPr="00B62229" w:rsidRDefault="005F582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Referee Name:  </w:t>
            </w:r>
            <w:permStart w:id="440994890" w:edGrp="everyone"/>
            <w:r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 </w:t>
            </w:r>
            <w:permEnd w:id="440994890"/>
          </w:p>
          <w:p w:rsidR="00133ACD" w:rsidRPr="00B62229" w:rsidRDefault="00133ACD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Compan</w:t>
            </w:r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y: </w:t>
            </w:r>
            <w:permStart w:id="1840912868" w:edGrp="everyone"/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 </w:t>
            </w:r>
            <w:permEnd w:id="1840912868"/>
          </w:p>
          <w:p w:rsidR="00133ACD" w:rsidRPr="00B62229" w:rsidRDefault="00133ACD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Referee</w:t>
            </w:r>
            <w:r w:rsidR="00871691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’s Title</w:t>
            </w: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:</w:t>
            </w:r>
            <w:r w:rsidR="004869A0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</w:t>
            </w:r>
            <w:permStart w:id="1813402578" w:edGrp="everyone"/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 </w:t>
            </w:r>
            <w:permEnd w:id="1813402578"/>
          </w:p>
          <w:p w:rsidR="00133ACD" w:rsidRPr="00B62229" w:rsidRDefault="005F582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Dates of Employment: </w:t>
            </w:r>
            <w:permStart w:id="350906068" w:edGrp="everyone"/>
            <w:r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  </w:t>
            </w:r>
            <w:permEnd w:id="350906068"/>
          </w:p>
          <w:p w:rsidR="00133ACD" w:rsidRPr="00B62229" w:rsidRDefault="00133ACD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Telephone:</w:t>
            </w:r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</w:t>
            </w:r>
            <w:permStart w:id="490961748" w:edGrp="everyone"/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</w:t>
            </w:r>
            <w:permEnd w:id="490961748"/>
          </w:p>
          <w:p w:rsidR="00133ACD" w:rsidRPr="00B62229" w:rsidRDefault="00133ACD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Email:</w:t>
            </w:r>
            <w:r w:rsidR="00871691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</w:t>
            </w:r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</w:t>
            </w:r>
            <w:permStart w:id="1086669305" w:edGrp="everyone"/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 </w:t>
            </w:r>
            <w:permEnd w:id="1086669305"/>
          </w:p>
          <w:p w:rsidR="00133ACD" w:rsidRPr="00B62229" w:rsidRDefault="00133ACD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Was this person your Direct Manager?</w:t>
            </w:r>
          </w:p>
          <w:p w:rsidR="00133ACD" w:rsidRPr="00B62229" w:rsidRDefault="00133ACD" w:rsidP="00944D39">
            <w:pPr>
              <w:spacing w:line="360" w:lineRule="auto"/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Yes      </w:t>
            </w:r>
            <w:permStart w:id="1790514936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permEnd w:id="1790514936"/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ab/>
              <w:t>No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ab/>
            </w:r>
            <w:permStart w:id="320412820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permEnd w:id="320412820"/>
          </w:p>
          <w:p w:rsidR="00133ACD" w:rsidRPr="00B62229" w:rsidRDefault="00133ACD" w:rsidP="00944D39">
            <w:pPr>
              <w:spacing w:line="360" w:lineRule="auto"/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Do you give us permission to </w:t>
            </w:r>
            <w:r w:rsidR="00944D3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>contact this referee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>?</w:t>
            </w:r>
          </w:p>
          <w:p w:rsidR="00133ACD" w:rsidRPr="00B62229" w:rsidRDefault="00133ACD" w:rsidP="00944D39">
            <w:pPr>
              <w:spacing w:line="360" w:lineRule="auto"/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 xml:space="preserve">Yes      </w:t>
            </w:r>
            <w:permStart w:id="1121676436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permEnd w:id="1121676436"/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ab/>
              <w:t>No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ab/>
            </w:r>
            <w:permStart w:id="492443786" w:edGrp="everyone"/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  <w:permEnd w:id="492443786"/>
          </w:p>
        </w:tc>
        <w:tc>
          <w:tcPr>
            <w:tcW w:w="5228" w:type="dxa"/>
          </w:tcPr>
          <w:p w:rsidR="008344F9" w:rsidRPr="00B62229" w:rsidRDefault="008344F9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10"/>
                <w:szCs w:val="10"/>
              </w:rPr>
            </w:pPr>
          </w:p>
          <w:p w:rsidR="00871691" w:rsidRPr="00B62229" w:rsidRDefault="0087169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Referee </w:t>
            </w:r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Name:  </w:t>
            </w:r>
            <w:permStart w:id="363548096" w:edGrp="everyone"/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</w:t>
            </w:r>
            <w:permEnd w:id="363548096"/>
          </w:p>
          <w:p w:rsidR="00871691" w:rsidRPr="00B62229" w:rsidRDefault="0087169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Compan</w:t>
            </w:r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y: </w:t>
            </w:r>
            <w:permStart w:id="1392509353" w:edGrp="everyone"/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</w:t>
            </w:r>
            <w:permEnd w:id="1392509353"/>
          </w:p>
          <w:p w:rsidR="00871691" w:rsidRPr="00B62229" w:rsidRDefault="0087169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Title of R</w:t>
            </w:r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eferee: </w:t>
            </w:r>
            <w:permStart w:id="1765237865" w:edGrp="everyone"/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 </w:t>
            </w:r>
            <w:permEnd w:id="1765237865"/>
          </w:p>
          <w:p w:rsidR="00871691" w:rsidRPr="00B62229" w:rsidRDefault="0087169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Dates of</w:t>
            </w:r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Employment: </w:t>
            </w:r>
            <w:permStart w:id="749814178" w:edGrp="everyone"/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 </w:t>
            </w:r>
            <w:permEnd w:id="749814178"/>
          </w:p>
          <w:p w:rsidR="00871691" w:rsidRPr="00B62229" w:rsidRDefault="005F582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Telephone: </w:t>
            </w:r>
            <w:permStart w:id="1563175650" w:edGrp="everyone"/>
            <w:r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  </w:t>
            </w:r>
            <w:permEnd w:id="1563175650"/>
          </w:p>
          <w:p w:rsidR="00871691" w:rsidRPr="00B62229" w:rsidRDefault="0087169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Email: </w:t>
            </w:r>
            <w:permStart w:id="1368333568" w:edGrp="everyone"/>
            <w:r w:rsidR="005F5821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                </w:t>
            </w:r>
            <w:permEnd w:id="1368333568"/>
          </w:p>
          <w:p w:rsidR="00871691" w:rsidRPr="00B62229" w:rsidRDefault="0087169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Was this person your Direct Manager?</w:t>
            </w:r>
          </w:p>
          <w:p w:rsidR="00871691" w:rsidRPr="00B62229" w:rsidRDefault="0087169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Yes      </w:t>
            </w:r>
            <w:permStart w:id="1512842894" w:edGrp="everyone"/>
            <w:r w:rsidR="00650EF9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end"/>
            </w:r>
            <w:permEnd w:id="1512842894"/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ab/>
              <w:t>No</w:t>
            </w: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ab/>
            </w:r>
            <w:permStart w:id="1944912308" w:edGrp="everyone"/>
            <w:r w:rsidR="00650EF9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end"/>
            </w:r>
            <w:permEnd w:id="1944912308"/>
          </w:p>
          <w:p w:rsidR="00871691" w:rsidRPr="00B62229" w:rsidRDefault="00871691" w:rsidP="00944D39">
            <w:pPr>
              <w:spacing w:line="360" w:lineRule="auto"/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Do you give us permission to </w:t>
            </w:r>
            <w:r w:rsidR="00944D39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contact this referee</w:t>
            </w: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>?</w:t>
            </w:r>
          </w:p>
          <w:p w:rsidR="00133ACD" w:rsidRPr="00B62229" w:rsidRDefault="00871691" w:rsidP="00944D39">
            <w:pPr>
              <w:spacing w:line="360" w:lineRule="auto"/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 xml:space="preserve">Yes      </w:t>
            </w:r>
            <w:permStart w:id="538122208" w:edGrp="everyone"/>
            <w:r w:rsidR="00650EF9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end"/>
            </w:r>
            <w:permEnd w:id="538122208"/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ab/>
              <w:t>No</w:t>
            </w: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tab/>
            </w:r>
            <w:permStart w:id="643440489" w:edGrp="everyone"/>
            <w:r w:rsidR="00650EF9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Cs/>
                <w:color w:val="1F497D" w:themeColor="text2"/>
                <w:sz w:val="20"/>
                <w:szCs w:val="20"/>
              </w:rPr>
              <w:fldChar w:fldCharType="end"/>
            </w:r>
            <w:permEnd w:id="643440489"/>
          </w:p>
        </w:tc>
      </w:tr>
    </w:tbl>
    <w:p w:rsidR="00B02C18" w:rsidRPr="00D65282" w:rsidRDefault="00B02C18" w:rsidP="00CE12BC">
      <w:pPr>
        <w:pStyle w:val="NoSpacing"/>
        <w:rPr>
          <w:noProof/>
          <w:lang w:val="en-AU" w:eastAsia="en-AU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68"/>
      </w:tblGrid>
      <w:tr w:rsidR="00100E63" w:rsidRPr="005450CA" w:rsidTr="008115EE">
        <w:trPr>
          <w:trHeight w:hRule="exact" w:val="425"/>
        </w:trPr>
        <w:tc>
          <w:tcPr>
            <w:tcW w:w="10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0E63" w:rsidRPr="005450CA" w:rsidRDefault="00670CC5" w:rsidP="00F834D4">
            <w:pPr>
              <w:spacing w:before="40" w:after="40"/>
              <w:rPr>
                <w:rFonts w:asciiTheme="minorHAnsi" w:hAnsiTheme="minorHAnsi" w:cs="Arial"/>
                <w:b/>
                <w:color w:val="008000"/>
              </w:rPr>
            </w:pPr>
            <w:r>
              <w:br w:type="page"/>
            </w:r>
            <w:r w:rsidR="00100E63" w:rsidRPr="00B62229">
              <w:rPr>
                <w:rFonts w:asciiTheme="minorHAnsi" w:hAnsiTheme="minorHAnsi" w:cs="Arial"/>
                <w:b/>
                <w:color w:val="2271A6"/>
              </w:rPr>
              <w:t>Eligibility</w:t>
            </w:r>
          </w:p>
        </w:tc>
      </w:tr>
      <w:tr w:rsidR="00100E63" w:rsidRPr="005450CA" w:rsidTr="00944D39">
        <w:trPr>
          <w:trHeight w:val="284"/>
        </w:trPr>
        <w:tc>
          <w:tcPr>
            <w:tcW w:w="1036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0A1786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Are you an Australian</w:t>
            </w:r>
            <w:r w:rsidR="000A1786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/ New Zealand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Citizen?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  <w:t>Yes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2027715745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6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14"/>
            <w:permEnd w:id="2027715745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  <w:t>No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167152802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37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15"/>
            <w:permEnd w:id="1167152802"/>
          </w:p>
        </w:tc>
      </w:tr>
      <w:tr w:rsidR="00100E63" w:rsidRPr="005450CA" w:rsidTr="00944D39">
        <w:trPr>
          <w:trHeight w:val="284"/>
        </w:trPr>
        <w:tc>
          <w:tcPr>
            <w:tcW w:w="10368" w:type="dxa"/>
            <w:tcBorders>
              <w:top w:val="single" w:sz="4" w:space="0" w:color="7F7F7F" w:themeColor="text1" w:themeTint="80"/>
              <w:left w:val="nil"/>
              <w:bottom w:val="single" w:sz="18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If not, do you have a valid working visa?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  <w:t>Yes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38805838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38805838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  <w:t>No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972229933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972229933"/>
          </w:p>
        </w:tc>
      </w:tr>
    </w:tbl>
    <w:p w:rsidR="007740E4" w:rsidRDefault="007740E4">
      <w:r>
        <w:br w:type="page"/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3456"/>
        <w:gridCol w:w="1728"/>
        <w:gridCol w:w="1584"/>
        <w:gridCol w:w="144"/>
        <w:gridCol w:w="3456"/>
      </w:tblGrid>
      <w:tr w:rsidR="00100E63" w:rsidRPr="005450CA" w:rsidTr="00944D39">
        <w:trPr>
          <w:trHeight w:val="284"/>
        </w:trPr>
        <w:tc>
          <w:tcPr>
            <w:tcW w:w="10368" w:type="dxa"/>
            <w:gridSpan w:val="5"/>
            <w:tcBorders>
              <w:top w:val="single" w:sz="18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12528F" w:rsidRDefault="008F1BA3" w:rsidP="0012528F">
            <w:pPr>
              <w:spacing w:before="40" w:after="4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2271A6"/>
              </w:rPr>
              <w:lastRenderedPageBreak/>
              <w:t xml:space="preserve">Visa </w:t>
            </w:r>
            <w:r w:rsidR="00133ACD" w:rsidRPr="00B62229">
              <w:rPr>
                <w:rFonts w:asciiTheme="minorHAnsi" w:hAnsiTheme="minorHAnsi" w:cs="Arial"/>
                <w:b/>
                <w:color w:val="2271A6"/>
              </w:rPr>
              <w:t xml:space="preserve">Information </w:t>
            </w:r>
            <w:r w:rsidR="00133ACD" w:rsidRPr="001412DC">
              <w:rPr>
                <w:rFonts w:asciiTheme="minorHAnsi" w:hAnsiTheme="minorHAnsi" w:cs="Arial"/>
                <w:color w:val="365F91" w:themeColor="accent1" w:themeShade="BF"/>
                <w:sz w:val="22"/>
                <w:szCs w:val="22"/>
              </w:rPr>
              <w:t>(non-Australian &amp; New Zealand Citizens only)</w:t>
            </w:r>
          </w:p>
        </w:tc>
      </w:tr>
      <w:tr w:rsidR="00100E63" w:rsidRPr="005450CA" w:rsidTr="008F1BA3">
        <w:trPr>
          <w:trHeight w:val="284"/>
        </w:trPr>
        <w:tc>
          <w:tcPr>
            <w:tcW w:w="34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33ACD" w:rsidP="00133ACD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Permanent Resident  </w:t>
            </w:r>
            <w:permStart w:id="2097041392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2097041392"/>
          </w:p>
        </w:tc>
        <w:tc>
          <w:tcPr>
            <w:tcW w:w="3456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No Restrictions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061646324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061646324"/>
          </w:p>
        </w:tc>
        <w:tc>
          <w:tcPr>
            <w:tcW w:w="34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33ACD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Student Visa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536040647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536040647"/>
          </w:p>
        </w:tc>
      </w:tr>
      <w:tr w:rsidR="00100E63" w:rsidRPr="005450CA" w:rsidTr="008F1BA3">
        <w:trPr>
          <w:trHeight w:val="284"/>
        </w:trPr>
        <w:tc>
          <w:tcPr>
            <w:tcW w:w="34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33ACD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Working Holiday Visa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297620075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297620075"/>
          </w:p>
        </w:tc>
        <w:tc>
          <w:tcPr>
            <w:tcW w:w="3456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Working Visa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213083162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213083162"/>
          </w:p>
        </w:tc>
        <w:tc>
          <w:tcPr>
            <w:tcW w:w="34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33ACD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Other 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666512334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666512334"/>
          </w:p>
        </w:tc>
      </w:tr>
      <w:tr w:rsidR="00100E63" w:rsidRPr="005450CA" w:rsidTr="008F1BA3">
        <w:trPr>
          <w:trHeight w:val="284"/>
        </w:trPr>
        <w:tc>
          <w:tcPr>
            <w:tcW w:w="518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Visa Number: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347829338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347829338"/>
          </w:p>
        </w:tc>
        <w:tc>
          <w:tcPr>
            <w:tcW w:w="5184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Expiry Date: 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690646263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Lucida Sans" w:hAnsi="Lucida Sans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1690646263"/>
          </w:p>
        </w:tc>
      </w:tr>
      <w:tr w:rsidR="00100E63" w:rsidRPr="005450CA" w:rsidTr="008115EE">
        <w:trPr>
          <w:trHeight w:val="284"/>
        </w:trPr>
        <w:tc>
          <w:tcPr>
            <w:tcW w:w="10368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Visa Conditions: </w:t>
            </w:r>
            <w:permStart w:id="2009476652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Text229"/>
                  <w:enabled/>
                  <w:calcOnExit w:val="0"/>
                  <w:textInput/>
                </w:ffData>
              </w:fldChar>
            </w:r>
            <w:bookmarkStart w:id="16" w:name="Text229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FORMTEXT </w:instrTex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="Arial" w:hAnsi="Arial" w:cs="Arial"/>
                <w:b/>
                <w:noProof/>
                <w:color w:val="1F497D" w:themeColor="text2"/>
                <w:sz w:val="20"/>
                <w:szCs w:val="20"/>
              </w:rPr>
              <w:t> </w:t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16"/>
            <w:permEnd w:id="2009476652"/>
          </w:p>
        </w:tc>
      </w:tr>
      <w:tr w:rsidR="00100E63" w:rsidRPr="005450CA" w:rsidTr="00944D39">
        <w:trPr>
          <w:trHeight w:val="284"/>
        </w:trPr>
        <w:tc>
          <w:tcPr>
            <w:tcW w:w="10368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5A7F61" w:rsidP="005A7F61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To be considered for employment, you must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provide one of the following forms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of identification to support your  </w:t>
            </w:r>
            <w:r w:rsidR="00100E63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eligibility:</w:t>
            </w:r>
          </w:p>
        </w:tc>
      </w:tr>
      <w:permStart w:id="819937455" w:edGrp="everyone"/>
      <w:tr w:rsidR="00100E63" w:rsidRPr="005450CA" w:rsidTr="00944D39">
        <w:trPr>
          <w:trHeight w:val="471"/>
        </w:trPr>
        <w:tc>
          <w:tcPr>
            <w:tcW w:w="10368" w:type="dxa"/>
            <w:gridSpan w:val="5"/>
            <w:tcBorders>
              <w:top w:val="single" w:sz="4" w:space="0" w:color="7F7F7F" w:themeColor="text1" w:themeTint="80"/>
              <w:left w:val="nil"/>
              <w:bottom w:val="single" w:sz="18" w:space="0" w:color="7F7F7F" w:themeColor="text1" w:themeTint="80"/>
              <w:right w:val="nil"/>
            </w:tcBorders>
            <w:vAlign w:val="center"/>
          </w:tcPr>
          <w:p w:rsidR="00100E63" w:rsidRPr="00B62229" w:rsidRDefault="00650EF9" w:rsidP="00F834D4">
            <w:pPr>
              <w:tabs>
                <w:tab w:val="left" w:pos="1080"/>
              </w:tabs>
              <w:autoSpaceDE w:val="0"/>
              <w:autoSpaceDN w:val="0"/>
              <w:adjustRightInd w:val="0"/>
              <w:ind w:left="1080" w:hanging="360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A13B14">
              <w:rPr>
                <w:rFonts w:asciiTheme="minorHAnsi" w:hAnsiTheme="minorHAnsi" w:cs="Arial"/>
                <w:color w:val="1F497D" w:themeColor="text2"/>
                <w:sz w:val="20"/>
                <w:szCs w:val="18"/>
                <w:lang w:val="en-AU" w:eastAsia="en-AU"/>
              </w:rPr>
              <w:fldChar w:fldCharType="begin">
                <w:ffData>
                  <w:name w:val="Check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45"/>
            <w:r w:rsidR="00100E63" w:rsidRPr="00A13B14">
              <w:rPr>
                <w:rFonts w:asciiTheme="minorHAnsi" w:hAnsiTheme="minorHAnsi" w:cs="Arial"/>
                <w:color w:val="1F497D" w:themeColor="text2"/>
                <w:sz w:val="20"/>
                <w:szCs w:val="18"/>
                <w:lang w:val="en-AU" w:eastAsia="en-AU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18"/>
                <w:lang w:val="en-AU" w:eastAsia="en-AU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18"/>
                <w:lang w:val="en-AU" w:eastAsia="en-AU"/>
              </w:rPr>
              <w:fldChar w:fldCharType="separate"/>
            </w:r>
            <w:r w:rsidRPr="00A13B14">
              <w:rPr>
                <w:rFonts w:asciiTheme="minorHAnsi" w:hAnsiTheme="minorHAnsi" w:cs="Arial"/>
                <w:color w:val="1F497D" w:themeColor="text2"/>
                <w:sz w:val="20"/>
                <w:szCs w:val="18"/>
                <w:lang w:val="en-AU" w:eastAsia="en-AU"/>
              </w:rPr>
              <w:fldChar w:fldCharType="end"/>
            </w:r>
            <w:bookmarkEnd w:id="17"/>
            <w:permEnd w:id="819937455"/>
            <w:r w:rsidR="00100E63" w:rsidRPr="00B62229">
              <w:rPr>
                <w:rFonts w:asciiTheme="minorHAnsi" w:hAnsiTheme="minorHAnsi" w:cs="Arial"/>
                <w:color w:val="1F497D" w:themeColor="text2"/>
                <w:sz w:val="18"/>
                <w:szCs w:val="18"/>
                <w:lang w:val="en-AU" w:eastAsia="en-AU"/>
              </w:rPr>
              <w:t xml:space="preserve"> </w:t>
            </w:r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Australian Passport   </w:t>
            </w:r>
          </w:p>
          <w:permStart w:id="419567917" w:edGrp="everyone"/>
          <w:p w:rsidR="00100E63" w:rsidRPr="00B62229" w:rsidRDefault="00650EF9" w:rsidP="00F834D4">
            <w:pPr>
              <w:tabs>
                <w:tab w:val="left" w:pos="1080"/>
              </w:tabs>
              <w:autoSpaceDE w:val="0"/>
              <w:autoSpaceDN w:val="0"/>
              <w:adjustRightInd w:val="0"/>
              <w:ind w:left="1080" w:hanging="360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begin">
                <w:ffData>
                  <w:name w:val="Check1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46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separate"/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end"/>
            </w:r>
            <w:bookmarkEnd w:id="18"/>
            <w:permEnd w:id="419567917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New Zealand Passport</w:t>
            </w:r>
          </w:p>
          <w:permStart w:id="365635309" w:edGrp="everyone"/>
          <w:p w:rsidR="00100E63" w:rsidRPr="00B62229" w:rsidRDefault="00650EF9" w:rsidP="00F834D4">
            <w:pPr>
              <w:tabs>
                <w:tab w:val="left" w:pos="1080"/>
              </w:tabs>
              <w:autoSpaceDE w:val="0"/>
              <w:autoSpaceDN w:val="0"/>
              <w:adjustRightInd w:val="0"/>
              <w:ind w:left="1080" w:hanging="360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begin">
                <w:ffData>
                  <w:name w:val="Check1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47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separate"/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end"/>
            </w:r>
            <w:bookmarkEnd w:id="19"/>
            <w:permEnd w:id="365635309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Australian Citizenship Certificate – with supporting photo ID i.e. </w:t>
            </w:r>
            <w:r w:rsidR="00A13B14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Driver’s</w:t>
            </w:r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License</w:t>
            </w:r>
          </w:p>
          <w:permStart w:id="329398245" w:edGrp="everyone"/>
          <w:p w:rsidR="00100E63" w:rsidRPr="00B62229" w:rsidRDefault="00650EF9" w:rsidP="00F834D4">
            <w:pPr>
              <w:tabs>
                <w:tab w:val="left" w:pos="1080"/>
              </w:tabs>
              <w:autoSpaceDE w:val="0"/>
              <w:autoSpaceDN w:val="0"/>
              <w:adjustRightInd w:val="0"/>
              <w:ind w:left="1080" w:hanging="360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begin">
                <w:ffData>
                  <w:name w:val="Check1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48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separate"/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end"/>
            </w:r>
            <w:bookmarkEnd w:id="20"/>
            <w:permEnd w:id="329398245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Australian Birth Certificate – with supporting photo ID i.e. </w:t>
            </w:r>
            <w:r w:rsidR="00A13B14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Driver’s</w:t>
            </w:r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License</w:t>
            </w:r>
          </w:p>
          <w:permStart w:id="2070110814" w:edGrp="everyone"/>
          <w:p w:rsidR="00100E63" w:rsidRPr="00B62229" w:rsidRDefault="00650EF9" w:rsidP="00F834D4">
            <w:pPr>
              <w:tabs>
                <w:tab w:val="left" w:pos="1080"/>
              </w:tabs>
              <w:autoSpaceDE w:val="0"/>
              <w:autoSpaceDN w:val="0"/>
              <w:adjustRightInd w:val="0"/>
              <w:ind w:left="1080" w:hanging="360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begin">
                <w:ffData>
                  <w:name w:val="Check1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49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separate"/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end"/>
            </w:r>
            <w:bookmarkEnd w:id="21"/>
            <w:permEnd w:id="2070110814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Foreign Passport with relevant Australian Visa (permitting work) </w:t>
            </w:r>
          </w:p>
          <w:permStart w:id="964776479" w:edGrp="everyone"/>
          <w:p w:rsidR="00100E63" w:rsidRPr="00B62229" w:rsidRDefault="00650EF9" w:rsidP="00F834D4">
            <w:pPr>
              <w:tabs>
                <w:tab w:val="left" w:pos="1080"/>
              </w:tabs>
              <w:autoSpaceDE w:val="0"/>
              <w:autoSpaceDN w:val="0"/>
              <w:adjustRightInd w:val="0"/>
              <w:ind w:left="1080" w:hanging="360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begin">
                <w:ffData>
                  <w:name w:val="Check1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50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separate"/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end"/>
            </w:r>
            <w:bookmarkEnd w:id="22"/>
            <w:permEnd w:id="964776479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Work permission from the immigration minister</w:t>
            </w:r>
          </w:p>
          <w:permStart w:id="142227703" w:edGrp="everyone"/>
          <w:p w:rsidR="00100E63" w:rsidRPr="00B62229" w:rsidRDefault="00650EF9" w:rsidP="00F834D4">
            <w:pPr>
              <w:tabs>
                <w:tab w:val="left" w:pos="1080"/>
              </w:tabs>
              <w:autoSpaceDE w:val="0"/>
              <w:autoSpaceDN w:val="0"/>
              <w:adjustRightInd w:val="0"/>
              <w:ind w:left="1080" w:hanging="360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51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separate"/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end"/>
            </w:r>
            <w:bookmarkEnd w:id="23"/>
            <w:permEnd w:id="142227703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Visa Evidence Card (PLO 56) (permitting work)</w:t>
            </w:r>
          </w:p>
          <w:permStart w:id="746543874" w:edGrp="everyone"/>
          <w:p w:rsidR="00100E63" w:rsidRPr="00B62229" w:rsidRDefault="00650EF9" w:rsidP="00F834D4">
            <w:pPr>
              <w:tabs>
                <w:tab w:val="left" w:pos="1080"/>
              </w:tabs>
              <w:autoSpaceDE w:val="0"/>
              <w:autoSpaceDN w:val="0"/>
              <w:adjustRightInd w:val="0"/>
              <w:ind w:left="1080" w:hanging="360"/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begin">
                <w:ffData>
                  <w:name w:val="Check1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52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r>
            <w:r w:rsidR="00D272FB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separate"/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fldChar w:fldCharType="end"/>
            </w:r>
            <w:bookmarkEnd w:id="24"/>
            <w:permEnd w:id="746543874"/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Other (please detail): </w:t>
            </w:r>
            <w:permStart w:id="1069826600" w:edGrp="everyone"/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100E63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instrText xml:space="preserve"> FORMTEXT </w:instrTex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separate"/>
            </w:r>
            <w:r w:rsidR="00100E63" w:rsidRPr="00B62229">
              <w:rPr>
                <w:rFonts w:ascii="Lucida Sans" w:hAnsi="Lucida Sans" w:cs="Arial"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Lucida Sans" w:hAnsi="Lucida Sans" w:cs="Arial"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Lucida Sans" w:hAnsi="Lucida Sans" w:cs="Arial"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Lucida Sans" w:hAnsi="Lucida Sans" w:cs="Arial"/>
                <w:noProof/>
                <w:color w:val="1F497D" w:themeColor="text2"/>
                <w:sz w:val="20"/>
                <w:szCs w:val="20"/>
              </w:rPr>
              <w:t> </w:t>
            </w:r>
            <w:r w:rsidR="00100E63" w:rsidRPr="00B62229">
              <w:rPr>
                <w:rFonts w:ascii="Lucida Sans" w:hAnsi="Lucida Sans" w:cs="Arial"/>
                <w:noProof/>
                <w:color w:val="1F497D" w:themeColor="text2"/>
                <w:sz w:val="20"/>
                <w:szCs w:val="20"/>
              </w:rPr>
              <w:t> 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fldChar w:fldCharType="end"/>
            </w:r>
          </w:p>
          <w:permEnd w:id="1069826600"/>
          <w:p w:rsidR="00192B7F" w:rsidRPr="00B62229" w:rsidRDefault="00192B7F" w:rsidP="00192B7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</w:p>
          <w:p w:rsidR="00192B7F" w:rsidRPr="00B62229" w:rsidRDefault="00192B7F" w:rsidP="00192B7F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</w:rPr>
              <w:t>My signing this form below, I authorise RediMed to complete a VEVO check (verification of my Work Rights through the Department of Immigration and Citizenship) to ascertain my ability to work within Australia.</w:t>
            </w:r>
          </w:p>
          <w:p w:rsidR="00192B7F" w:rsidRPr="00B62229" w:rsidRDefault="00192B7F" w:rsidP="00A00F82">
            <w:pPr>
              <w:tabs>
                <w:tab w:val="left" w:pos="1080"/>
              </w:tabs>
              <w:autoSpaceDE w:val="0"/>
              <w:autoSpaceDN w:val="0"/>
              <w:adjustRightInd w:val="0"/>
              <w:ind w:left="1080" w:hanging="360"/>
              <w:rPr>
                <w:rFonts w:asciiTheme="minorHAnsi" w:hAnsiTheme="minorHAnsi" w:cs="Arial"/>
                <w:color w:val="1F497D" w:themeColor="text2"/>
                <w:sz w:val="18"/>
                <w:szCs w:val="18"/>
                <w:lang w:val="en-AU" w:eastAsia="en-AU"/>
              </w:rPr>
            </w:pPr>
          </w:p>
        </w:tc>
      </w:tr>
      <w:tr w:rsidR="00100E63" w:rsidRPr="005450CA" w:rsidTr="00CC0E9D">
        <w:trPr>
          <w:trHeight w:val="290"/>
        </w:trPr>
        <w:tc>
          <w:tcPr>
            <w:tcW w:w="10368" w:type="dxa"/>
            <w:gridSpan w:val="5"/>
            <w:tcBorders>
              <w:top w:val="single" w:sz="18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color w:val="2271A6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2271A6"/>
              </w:rPr>
              <w:t>Security Declaration</w:t>
            </w:r>
          </w:p>
        </w:tc>
      </w:tr>
      <w:tr w:rsidR="00100E63" w:rsidRPr="005450CA" w:rsidTr="008115EE">
        <w:trPr>
          <w:trHeight w:val="284"/>
        </w:trPr>
        <w:tc>
          <w:tcPr>
            <w:tcW w:w="10368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1.   Have you ever been convicted by a court or dismissed from your employment for an offence involving serious       assault/manslaughter, drugs, theft or dishonesty?                  </w:t>
            </w:r>
          </w:p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      Yes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323619066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323619066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  <w:t>No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218904269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218904269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  <w:t>Decline to Answer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821441817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permEnd w:id="821441817"/>
          </w:p>
        </w:tc>
      </w:tr>
      <w:tr w:rsidR="00100E63" w:rsidRPr="005450CA" w:rsidTr="008115EE">
        <w:trPr>
          <w:trHeight w:val="284"/>
        </w:trPr>
        <w:tc>
          <w:tcPr>
            <w:tcW w:w="10368" w:type="dxa"/>
            <w:gridSpan w:val="5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2.   Do you have any court cases pending?</w:t>
            </w:r>
          </w:p>
        </w:tc>
      </w:tr>
      <w:tr w:rsidR="00100E63" w:rsidRPr="005450CA" w:rsidTr="00071552">
        <w:trPr>
          <w:trHeight w:val="284"/>
        </w:trPr>
        <w:tc>
          <w:tcPr>
            <w:tcW w:w="10368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      Yes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185874114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44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25"/>
            <w:permEnd w:id="1185874114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  <w:t>No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941717873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43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26"/>
            <w:permEnd w:id="941717873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  <w:t>Decline to Answer</w:t>
            </w: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ab/>
            </w:r>
            <w:permStart w:id="1996258068" w:edGrp="everyone"/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42"/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instrText xml:space="preserve"> FORMCHECKBOX </w:instrText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r>
            <w:r w:rsidR="00D272FB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650EF9"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fldChar w:fldCharType="end"/>
            </w:r>
            <w:bookmarkEnd w:id="27"/>
            <w:permEnd w:id="1996258068"/>
          </w:p>
        </w:tc>
      </w:tr>
      <w:tr w:rsidR="00100E63" w:rsidRPr="005450CA" w:rsidTr="00CC0E9D">
        <w:trPr>
          <w:trHeight w:val="397"/>
        </w:trPr>
        <w:tc>
          <w:tcPr>
            <w:tcW w:w="10368" w:type="dxa"/>
            <w:gridSpan w:val="5"/>
            <w:tcBorders>
              <w:top w:val="single" w:sz="4" w:space="0" w:color="7F7F7F" w:themeColor="text1" w:themeTint="80"/>
              <w:left w:val="nil"/>
              <w:bottom w:val="single" w:sz="18" w:space="0" w:color="7F7F7F" w:themeColor="text1" w:themeTint="80"/>
              <w:right w:val="nil"/>
            </w:tcBorders>
            <w:vAlign w:val="center"/>
          </w:tcPr>
          <w:p w:rsidR="00453296" w:rsidRPr="00453296" w:rsidRDefault="00100E63" w:rsidP="00071552">
            <w:pPr>
              <w:rPr>
                <w:rFonts w:asciiTheme="minorHAnsi" w:hAnsiTheme="minorHAnsi" w:cs="Arial"/>
                <w:b/>
                <w:i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i/>
                <w:color w:val="1F497D" w:themeColor="text2"/>
                <w:sz w:val="20"/>
                <w:szCs w:val="20"/>
              </w:rPr>
              <w:t>NB *You are not required to disclose spent, quashed or pardoned convictions.</w:t>
            </w:r>
          </w:p>
          <w:p w:rsidR="00BE400F" w:rsidRPr="00BE400F" w:rsidRDefault="00BE400F" w:rsidP="00071552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Should you be successful in gaining a position with REDIMED, you will be required to provide a Police Clearance and Working with Children Check (if applicable.)</w:t>
            </w:r>
          </w:p>
        </w:tc>
      </w:tr>
      <w:tr w:rsidR="00100E63" w:rsidRPr="005450CA" w:rsidTr="00071552">
        <w:trPr>
          <w:trHeight w:val="471"/>
        </w:trPr>
        <w:tc>
          <w:tcPr>
            <w:tcW w:w="10368" w:type="dxa"/>
            <w:gridSpan w:val="5"/>
            <w:tcBorders>
              <w:top w:val="single" w:sz="18" w:space="0" w:color="7F7F7F" w:themeColor="text1" w:themeTint="80"/>
              <w:left w:val="nil"/>
              <w:bottom w:val="nil"/>
              <w:right w:val="nil"/>
            </w:tcBorders>
            <w:vAlign w:val="center"/>
          </w:tcPr>
          <w:p w:rsidR="00100E63" w:rsidRPr="005450CA" w:rsidRDefault="00100E63" w:rsidP="00192B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2271A6"/>
              </w:rPr>
              <w:t xml:space="preserve">Applicant Declaration </w:t>
            </w:r>
          </w:p>
        </w:tc>
      </w:tr>
      <w:tr w:rsidR="00B62229" w:rsidRPr="00B62229" w:rsidTr="00F834D4">
        <w:trPr>
          <w:trHeight w:val="371"/>
        </w:trPr>
        <w:tc>
          <w:tcPr>
            <w:tcW w:w="103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5534" w:rsidRPr="00B62229" w:rsidRDefault="000001CE" w:rsidP="00192B7F">
            <w:pPr>
              <w:autoSpaceDE w:val="0"/>
              <w:autoSpaceDN w:val="0"/>
              <w:spacing w:line="276" w:lineRule="auto"/>
              <w:jc w:val="both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I verify that the above information supplied by me is accurate and truthful. I acknowledge that false information could result in the termination of my employment. </w:t>
            </w:r>
          </w:p>
        </w:tc>
      </w:tr>
      <w:tr w:rsidR="00B62229" w:rsidRPr="00B62229" w:rsidTr="00F834D4">
        <w:trPr>
          <w:trHeight w:val="567"/>
        </w:trPr>
        <w:tc>
          <w:tcPr>
            <w:tcW w:w="103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5534" w:rsidRPr="00B62229" w:rsidRDefault="00EA5534" w:rsidP="000001CE">
            <w:pPr>
              <w:autoSpaceDE w:val="0"/>
              <w:autoSpaceDN w:val="0"/>
              <w:spacing w:line="276" w:lineRule="auto"/>
              <w:jc w:val="both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I consent and authorise </w:t>
            </w:r>
            <w:r w:rsidR="00192B7F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RediMed 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to conduct reference checks and consent to them disclosing my personal and sensitive information for this purpose, if I supply these names in support of this application and understand that failure to supply referees may prevent this application proceeding.</w:t>
            </w:r>
          </w:p>
        </w:tc>
      </w:tr>
      <w:tr w:rsidR="00B62229" w:rsidRPr="00B62229" w:rsidTr="00F834D4">
        <w:trPr>
          <w:trHeight w:val="284"/>
        </w:trPr>
        <w:tc>
          <w:tcPr>
            <w:tcW w:w="103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5534" w:rsidRPr="00B62229" w:rsidRDefault="00EA5534" w:rsidP="000001CE">
            <w:pPr>
              <w:autoSpaceDE w:val="0"/>
              <w:autoSpaceDN w:val="0"/>
              <w:spacing w:line="276" w:lineRule="auto"/>
              <w:jc w:val="both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I consent to </w:t>
            </w:r>
            <w:r w:rsidR="00192B7F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RediMed 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collecting personal and sensitive information from any third party source or from me and/or using and disclos</w:t>
            </w:r>
            <w:r w:rsidR="00A00F82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ing the same to any third party for the purpose of assessing my application for a position with RediMed:</w:t>
            </w:r>
          </w:p>
          <w:p w:rsidR="00EA5534" w:rsidRPr="00B62229" w:rsidRDefault="00EA5534" w:rsidP="000001C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jc w:val="both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on this form; and/or</w:t>
            </w:r>
          </w:p>
          <w:p w:rsidR="00EA5534" w:rsidRPr="00B62229" w:rsidRDefault="00EA5534" w:rsidP="000001C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jc w:val="both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during any interviews; and/or</w:t>
            </w:r>
          </w:p>
          <w:p w:rsidR="00EA5534" w:rsidRPr="00B62229" w:rsidRDefault="00EA5534" w:rsidP="00192B7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jc w:val="both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at any time through the recruitment process for the position I am applying in this form</w:t>
            </w:r>
          </w:p>
        </w:tc>
      </w:tr>
      <w:tr w:rsidR="00B62229" w:rsidRPr="00B62229" w:rsidTr="00F834D4">
        <w:trPr>
          <w:trHeight w:val="653"/>
        </w:trPr>
        <w:tc>
          <w:tcPr>
            <w:tcW w:w="103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2B7F" w:rsidRPr="000C66D0" w:rsidRDefault="00EA5534" w:rsidP="000C66D0">
            <w:pPr>
              <w:autoSpaceDE w:val="0"/>
              <w:autoSpaceDN w:val="0"/>
              <w:spacing w:after="120" w:line="276" w:lineRule="auto"/>
              <w:jc w:val="both"/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</w:pP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I understand and consent that any personal or sensitive information which </w:t>
            </w:r>
            <w:r w:rsidR="00192B7F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RediMed 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collects will be held and used by them in accordance with the Australian Privacy Principles and in accordance with </w:t>
            </w:r>
            <w:r w:rsidR="00192B7F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RediMed’s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Privacy Policy, to which I have had access.  I understand that if I have any questions or complaints in regards to my personal or sensitive information I may</w:t>
            </w:r>
            <w:r w:rsidR="00192B7F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 contact the Privacy Officer at RediMed 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and that the Privacy Policy contains details about how I can access information </w:t>
            </w:r>
            <w:r w:rsidR="00192B7F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RediMed 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may have about me, how I can correct it, how I can complain about it and how </w:t>
            </w:r>
            <w:r w:rsidR="00192B7F"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 xml:space="preserve">RediMed </w:t>
            </w:r>
            <w:r w:rsidRPr="00B62229">
              <w:rPr>
                <w:rFonts w:asciiTheme="minorHAnsi" w:hAnsiTheme="minorHAnsi" w:cs="Arial"/>
                <w:color w:val="1F497D" w:themeColor="text2"/>
                <w:sz w:val="20"/>
                <w:szCs w:val="20"/>
                <w:lang w:val="en-AU" w:eastAsia="en-AU"/>
              </w:rPr>
              <w:t>will handle that complaint.</w:t>
            </w:r>
          </w:p>
        </w:tc>
      </w:tr>
      <w:tr w:rsidR="00B62229" w:rsidRPr="00B62229" w:rsidTr="00CC0E9D">
        <w:trPr>
          <w:trHeight w:val="237"/>
        </w:trPr>
        <w:tc>
          <w:tcPr>
            <w:tcW w:w="6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0E63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Applicant Signature:</w:t>
            </w:r>
            <w:r w:rsidR="00A13B14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</w:t>
            </w:r>
            <w:permStart w:id="191652523" w:edGrp="everyone"/>
            <w:r w:rsidR="00A13B14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                       </w:t>
            </w:r>
            <w:permEnd w:id="191652523"/>
          </w:p>
          <w:p w:rsidR="00453296" w:rsidRPr="00B62229" w:rsidRDefault="00453296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  <w:p w:rsidR="00192B7F" w:rsidRPr="00B62229" w:rsidRDefault="00192B7F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0E63" w:rsidRPr="00B62229" w:rsidRDefault="00100E63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  <w:r w:rsidRPr="00B62229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>Date:</w:t>
            </w:r>
            <w:r w:rsidR="00A13B14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</w:t>
            </w:r>
            <w:permStart w:id="1937137956" w:edGrp="everyone"/>
            <w:r w:rsidR="00A13B14"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  <w:t xml:space="preserve">             </w:t>
            </w:r>
            <w:permEnd w:id="1937137956"/>
          </w:p>
          <w:p w:rsidR="00192B7F" w:rsidRPr="00B62229" w:rsidRDefault="00192B7F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  <w:p w:rsidR="00192B7F" w:rsidRPr="00B62229" w:rsidRDefault="00192B7F" w:rsidP="00F834D4">
            <w:pPr>
              <w:rPr>
                <w:rFonts w:asciiTheme="minorHAnsi" w:hAnsiTheme="minorHAnsi" w:cs="Arial"/>
                <w:b/>
                <w:color w:val="1F497D" w:themeColor="text2"/>
                <w:sz w:val="20"/>
                <w:szCs w:val="20"/>
              </w:rPr>
            </w:pPr>
          </w:p>
        </w:tc>
      </w:tr>
    </w:tbl>
    <w:p w:rsidR="00736B63" w:rsidRDefault="00736B63" w:rsidP="00736B63">
      <w:pPr>
        <w:rPr>
          <w:sz w:val="12"/>
          <w:szCs w:val="12"/>
        </w:rPr>
      </w:pPr>
    </w:p>
    <w:sectPr w:rsidR="00736B63" w:rsidSect="00CE12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276" w:right="284" w:bottom="993" w:left="709" w:header="39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39F" w:rsidRDefault="00F6739F" w:rsidP="00F378B3">
      <w:r>
        <w:separator/>
      </w:r>
    </w:p>
  </w:endnote>
  <w:endnote w:type="continuationSeparator" w:id="0">
    <w:p w:rsidR="00F6739F" w:rsidRDefault="00F6739F" w:rsidP="00F3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F62" w:rsidRDefault="00650EF9" w:rsidP="00F834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17F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7F62" w:rsidRDefault="00C17F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F62" w:rsidRPr="00A1474E" w:rsidRDefault="00D272FB" w:rsidP="00F263D3">
    <w:pPr>
      <w:pBdr>
        <w:top w:val="single" w:sz="4" w:space="1" w:color="auto"/>
      </w:pBdr>
      <w:tabs>
        <w:tab w:val="left" w:pos="0"/>
        <w:tab w:val="center" w:pos="5233"/>
        <w:tab w:val="right" w:pos="10490"/>
      </w:tabs>
      <w:ind w:right="425"/>
      <w:rPr>
        <w:rFonts w:ascii="Calibri" w:hAnsi="Calibri" w:cs="Arial"/>
        <w:i/>
        <w:color w:val="008000"/>
        <w:sz w:val="16"/>
        <w:szCs w:val="16"/>
      </w:rPr>
    </w:pPr>
    <w:r>
      <w:rPr>
        <w:rFonts w:ascii="Calibri" w:hAnsi="Calibri" w:cs="Arial"/>
        <w:sz w:val="16"/>
        <w:szCs w:val="16"/>
      </w:rPr>
      <w:t>11</w:t>
    </w:r>
    <w:r w:rsidRPr="00D272FB">
      <w:rPr>
        <w:rFonts w:ascii="Calibri" w:hAnsi="Calibri" w:cs="Arial"/>
        <w:sz w:val="16"/>
        <w:szCs w:val="16"/>
        <w:vertAlign w:val="superscript"/>
      </w:rPr>
      <w:t>th</w:t>
    </w:r>
    <w:r>
      <w:rPr>
        <w:rFonts w:ascii="Calibri" w:hAnsi="Calibri" w:cs="Arial"/>
        <w:sz w:val="16"/>
        <w:szCs w:val="16"/>
      </w:rPr>
      <w:t xml:space="preserve"> May</w:t>
    </w:r>
    <w:r w:rsidR="001F73DB" w:rsidRPr="00A1474E">
      <w:rPr>
        <w:rFonts w:ascii="Calibri" w:hAnsi="Calibri" w:cs="Arial"/>
        <w:sz w:val="16"/>
        <w:szCs w:val="16"/>
      </w:rPr>
      <w:t xml:space="preserve"> 2015</w:t>
    </w:r>
    <w:r w:rsidR="00A1474E" w:rsidRPr="00A1474E">
      <w:rPr>
        <w:rFonts w:ascii="Calibri" w:hAnsi="Calibri" w:cs="Arial"/>
        <w:sz w:val="16"/>
        <w:szCs w:val="16"/>
      </w:rPr>
      <w:tab/>
    </w:r>
    <w:r w:rsidR="00CE12BC" w:rsidRPr="00A1474E">
      <w:rPr>
        <w:rFonts w:ascii="Calibri" w:hAnsi="Calibri" w:cs="Arial"/>
        <w:sz w:val="16"/>
        <w:szCs w:val="16"/>
      </w:rPr>
      <w:t>HR</w:t>
    </w:r>
    <w:r>
      <w:rPr>
        <w:rFonts w:ascii="Calibri" w:hAnsi="Calibri" w:cs="Arial"/>
        <w:sz w:val="16"/>
        <w:szCs w:val="16"/>
      </w:rPr>
      <w:t>3</w:t>
    </w:r>
    <w:r w:rsidR="00CE12BC" w:rsidRPr="00A1474E">
      <w:rPr>
        <w:rFonts w:ascii="Calibri" w:hAnsi="Calibri" w:cs="Arial"/>
        <w:sz w:val="16"/>
        <w:szCs w:val="16"/>
      </w:rPr>
      <w:t>2</w:t>
    </w:r>
    <w:r w:rsidR="00CE12BC" w:rsidRPr="00A1474E">
      <w:rPr>
        <w:rFonts w:ascii="Calibri" w:hAnsi="Calibri" w:cs="Arial"/>
        <w:sz w:val="16"/>
        <w:szCs w:val="16"/>
      </w:rPr>
      <w:tab/>
    </w:r>
    <w:r w:rsidR="00CE12BC" w:rsidRPr="00A1474E">
      <w:rPr>
        <w:rFonts w:ascii="Calibri" w:hAnsi="Calibri" w:cs="Arial"/>
        <w:color w:val="7F7F7F" w:themeColor="background1" w:themeShade="7F"/>
        <w:spacing w:val="60"/>
        <w:sz w:val="16"/>
        <w:szCs w:val="16"/>
      </w:rPr>
      <w:t>Page</w:t>
    </w:r>
    <w:r w:rsidR="00CE12BC" w:rsidRPr="00A1474E">
      <w:rPr>
        <w:rFonts w:ascii="Calibri" w:hAnsi="Calibri" w:cs="Arial"/>
        <w:sz w:val="16"/>
        <w:szCs w:val="16"/>
      </w:rPr>
      <w:t xml:space="preserve"> | </w:t>
    </w:r>
    <w:r w:rsidR="00CE12BC" w:rsidRPr="00A1474E">
      <w:rPr>
        <w:rFonts w:ascii="Calibri" w:hAnsi="Calibri" w:cs="Arial"/>
        <w:sz w:val="16"/>
        <w:szCs w:val="16"/>
      </w:rPr>
      <w:fldChar w:fldCharType="begin"/>
    </w:r>
    <w:r w:rsidR="00CE12BC" w:rsidRPr="00A1474E">
      <w:rPr>
        <w:rFonts w:ascii="Calibri" w:hAnsi="Calibri" w:cs="Arial"/>
        <w:sz w:val="16"/>
        <w:szCs w:val="16"/>
      </w:rPr>
      <w:instrText xml:space="preserve"> PAGE   \* MERGEFORMAT </w:instrText>
    </w:r>
    <w:r w:rsidR="00CE12BC" w:rsidRPr="00A1474E">
      <w:rPr>
        <w:rFonts w:ascii="Calibri" w:hAnsi="Calibri" w:cs="Arial"/>
        <w:sz w:val="16"/>
        <w:szCs w:val="16"/>
      </w:rPr>
      <w:fldChar w:fldCharType="separate"/>
    </w:r>
    <w:r w:rsidRPr="00D272FB">
      <w:rPr>
        <w:rFonts w:ascii="Calibri" w:hAnsi="Calibri" w:cs="Arial"/>
        <w:bCs/>
        <w:noProof/>
        <w:sz w:val="16"/>
        <w:szCs w:val="16"/>
      </w:rPr>
      <w:t>2</w:t>
    </w:r>
    <w:r w:rsidR="00CE12BC" w:rsidRPr="00A1474E">
      <w:rPr>
        <w:rFonts w:ascii="Calibri" w:hAnsi="Calibri" w:cs="Arial"/>
        <w:bCs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2FB" w:rsidRDefault="00D272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39F" w:rsidRDefault="00F6739F" w:rsidP="00F378B3">
      <w:r>
        <w:separator/>
      </w:r>
    </w:p>
  </w:footnote>
  <w:footnote w:type="continuationSeparator" w:id="0">
    <w:p w:rsidR="00F6739F" w:rsidRDefault="00F6739F" w:rsidP="00F37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2FB" w:rsidRDefault="00D272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8" w:name="_GoBack"/>
  <w:bookmarkEnd w:id="28"/>
  <w:p w:rsidR="00C17F62" w:rsidRDefault="00192B7F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1708CF" wp14:editId="25B99A75">
              <wp:simplePos x="0" y="0"/>
              <wp:positionH relativeFrom="column">
                <wp:posOffset>-50165</wp:posOffset>
              </wp:positionH>
              <wp:positionV relativeFrom="paragraph">
                <wp:posOffset>295910</wp:posOffset>
              </wp:positionV>
              <wp:extent cx="3105150" cy="44005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5150" cy="440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F62" w:rsidRPr="00192B7F" w:rsidRDefault="00BE400F" w:rsidP="00BE400F">
                          <w:pPr>
                            <w:rPr>
                              <w:rFonts w:asciiTheme="minorHAnsi" w:hAnsiTheme="minorHAnsi" w:cs="Arial"/>
                              <w:b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 w:cs="Arial"/>
                              <w:b/>
                              <w:color w:val="1F497D" w:themeColor="text2"/>
                              <w:sz w:val="32"/>
                              <w:szCs w:val="32"/>
                            </w:rPr>
                            <w:t>EMPLOYEE DECLARATION FORM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708C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.95pt;margin-top:23.3pt;width:244.5pt;height: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TPtAIAALk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" filled="f" stroked="f">
              <v:textbox>
                <w:txbxContent>
                  <w:p w:rsidR="00C17F62" w:rsidRPr="00192B7F" w:rsidRDefault="00BE400F" w:rsidP="00BE400F">
                    <w:pPr>
                      <w:rPr>
                        <w:rFonts w:asciiTheme="minorHAnsi" w:hAnsiTheme="minorHAnsi" w:cs="Arial"/>
                        <w:b/>
                        <w:color w:val="1F497D" w:themeColor="text2"/>
                        <w:sz w:val="32"/>
                        <w:szCs w:val="32"/>
                      </w:rPr>
                    </w:pPr>
                    <w:r>
                      <w:rPr>
                        <w:rFonts w:asciiTheme="minorHAnsi" w:hAnsiTheme="minorHAnsi" w:cs="Arial"/>
                        <w:b/>
                        <w:color w:val="1F497D" w:themeColor="text2"/>
                        <w:sz w:val="32"/>
                        <w:szCs w:val="32"/>
                      </w:rPr>
                      <w:t>EMPLOYEE DECLARATION FORM</w:t>
                    </w:r>
                  </w:p>
                </w:txbxContent>
              </v:textbox>
            </v:shape>
          </w:pict>
        </mc:Fallback>
      </mc:AlternateContent>
    </w:r>
    <w:ins w:id="29" w:author="Amber-Charlotte Fee" w:date="2015-01-27T12:13:00Z">
      <w:r>
        <w:rPr>
          <w:noProof/>
          <w:lang w:val="en-AU" w:eastAsia="en-AU"/>
        </w:rPr>
        <w:drawing>
          <wp:anchor distT="0" distB="0" distL="114300" distR="114300" simplePos="0" relativeHeight="251661312" behindDoc="1" locked="0" layoutInCell="1" allowOverlap="1" wp14:anchorId="7FADD3CF" wp14:editId="4AA3A5A8">
            <wp:simplePos x="0" y="0"/>
            <wp:positionH relativeFrom="margin">
              <wp:posOffset>4524375</wp:posOffset>
            </wp:positionH>
            <wp:positionV relativeFrom="paragraph">
              <wp:posOffset>104140</wp:posOffset>
            </wp:positionV>
            <wp:extent cx="2000250" cy="642620"/>
            <wp:effectExtent l="0" t="0" r="0" b="5080"/>
            <wp:wrapTight wrapText="bothSides">
              <wp:wrapPolygon edited="0">
                <wp:start x="0" y="0"/>
                <wp:lineTo x="0" y="21130"/>
                <wp:lineTo x="21394" y="21130"/>
                <wp:lineTo x="213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2FB" w:rsidRDefault="00D272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46E8E"/>
    <w:multiLevelType w:val="hybridMultilevel"/>
    <w:tmpl w:val="26C003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A4988"/>
    <w:multiLevelType w:val="hybridMultilevel"/>
    <w:tmpl w:val="3F528948"/>
    <w:lvl w:ilvl="0" w:tplc="D57EF3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2A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14E29"/>
    <w:multiLevelType w:val="hybridMultilevel"/>
    <w:tmpl w:val="1F788638"/>
    <w:lvl w:ilvl="0" w:tplc="E6FA9986">
      <w:numFmt w:val="bullet"/>
      <w:lvlText w:val="·"/>
      <w:lvlJc w:val="left"/>
      <w:pPr>
        <w:ind w:left="750" w:hanging="39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ber-Charlotte Fee">
    <w15:presenceInfo w15:providerId="AD" w15:userId="S-1-5-21-344071485-2722642035-1708350945-4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comments" w:formatting="1" w:enforcement="1" w:cryptProviderType="rsaAES" w:cryptAlgorithmClass="hash" w:cryptAlgorithmType="typeAny" w:cryptAlgorithmSid="14" w:cryptSpinCount="100000" w:hash="R4Q0V4BJtBU44JQNmYgbKZyXjwHGnnhQjAGlez5a3sSEJ3hadfMx9s2FsKC5i+S/KByv9d4H8EZQe4nCMyVLRA==" w:salt="KJ5wTgh0uffWilLiHvHvQg=="/>
  <w:defaultTabStop w:val="720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3"/>
    <w:rsid w:val="000001CE"/>
    <w:rsid w:val="0000165B"/>
    <w:rsid w:val="00027458"/>
    <w:rsid w:val="00042950"/>
    <w:rsid w:val="00060DA5"/>
    <w:rsid w:val="00063A06"/>
    <w:rsid w:val="00071552"/>
    <w:rsid w:val="00094A43"/>
    <w:rsid w:val="000A1786"/>
    <w:rsid w:val="000C5CB5"/>
    <w:rsid w:val="000C66D0"/>
    <w:rsid w:val="000E2AB4"/>
    <w:rsid w:val="000E5230"/>
    <w:rsid w:val="000F4C58"/>
    <w:rsid w:val="00100E63"/>
    <w:rsid w:val="0012528F"/>
    <w:rsid w:val="00133ACD"/>
    <w:rsid w:val="001412DC"/>
    <w:rsid w:val="00192B7F"/>
    <w:rsid w:val="001E05F1"/>
    <w:rsid w:val="001F73DB"/>
    <w:rsid w:val="002247C3"/>
    <w:rsid w:val="002558B9"/>
    <w:rsid w:val="002602FF"/>
    <w:rsid w:val="002A09BA"/>
    <w:rsid w:val="002B5A62"/>
    <w:rsid w:val="0031356D"/>
    <w:rsid w:val="003259D5"/>
    <w:rsid w:val="003637B5"/>
    <w:rsid w:val="00411ACF"/>
    <w:rsid w:val="00446D80"/>
    <w:rsid w:val="00453296"/>
    <w:rsid w:val="004869A0"/>
    <w:rsid w:val="004A4FEB"/>
    <w:rsid w:val="004B2323"/>
    <w:rsid w:val="004B5A77"/>
    <w:rsid w:val="005348A0"/>
    <w:rsid w:val="0054569C"/>
    <w:rsid w:val="005560ED"/>
    <w:rsid w:val="00562FAB"/>
    <w:rsid w:val="00576469"/>
    <w:rsid w:val="00580F3E"/>
    <w:rsid w:val="005A7F61"/>
    <w:rsid w:val="005E2192"/>
    <w:rsid w:val="005F5821"/>
    <w:rsid w:val="00624772"/>
    <w:rsid w:val="00650EF9"/>
    <w:rsid w:val="00670CC5"/>
    <w:rsid w:val="00671655"/>
    <w:rsid w:val="00694326"/>
    <w:rsid w:val="006F3623"/>
    <w:rsid w:val="00704873"/>
    <w:rsid w:val="00736B63"/>
    <w:rsid w:val="007553F8"/>
    <w:rsid w:val="007740E4"/>
    <w:rsid w:val="007A6F5A"/>
    <w:rsid w:val="007C27FD"/>
    <w:rsid w:val="007C49EE"/>
    <w:rsid w:val="007E048D"/>
    <w:rsid w:val="008115EE"/>
    <w:rsid w:val="00823A46"/>
    <w:rsid w:val="008344F9"/>
    <w:rsid w:val="00871691"/>
    <w:rsid w:val="008A65DD"/>
    <w:rsid w:val="008D5D69"/>
    <w:rsid w:val="008E0CCA"/>
    <w:rsid w:val="008E3347"/>
    <w:rsid w:val="008F1BA3"/>
    <w:rsid w:val="009128F3"/>
    <w:rsid w:val="00941EA4"/>
    <w:rsid w:val="00944D39"/>
    <w:rsid w:val="00975D5E"/>
    <w:rsid w:val="00994ECE"/>
    <w:rsid w:val="009A2C9F"/>
    <w:rsid w:val="009E0F67"/>
    <w:rsid w:val="009E5C9E"/>
    <w:rsid w:val="009F103E"/>
    <w:rsid w:val="00A00F82"/>
    <w:rsid w:val="00A07348"/>
    <w:rsid w:val="00A13B14"/>
    <w:rsid w:val="00A1474E"/>
    <w:rsid w:val="00A4085B"/>
    <w:rsid w:val="00A77D5D"/>
    <w:rsid w:val="00AA33CA"/>
    <w:rsid w:val="00AE0711"/>
    <w:rsid w:val="00AE52F1"/>
    <w:rsid w:val="00B02C18"/>
    <w:rsid w:val="00B22B5D"/>
    <w:rsid w:val="00B503F6"/>
    <w:rsid w:val="00B62229"/>
    <w:rsid w:val="00B71A83"/>
    <w:rsid w:val="00BC5EAC"/>
    <w:rsid w:val="00BD57FD"/>
    <w:rsid w:val="00BE400F"/>
    <w:rsid w:val="00C17F62"/>
    <w:rsid w:val="00C34A4B"/>
    <w:rsid w:val="00C474AE"/>
    <w:rsid w:val="00C5772A"/>
    <w:rsid w:val="00CC0D1C"/>
    <w:rsid w:val="00CC0E9D"/>
    <w:rsid w:val="00CE12BC"/>
    <w:rsid w:val="00CE3621"/>
    <w:rsid w:val="00D272FB"/>
    <w:rsid w:val="00D33485"/>
    <w:rsid w:val="00D421C9"/>
    <w:rsid w:val="00D92EAA"/>
    <w:rsid w:val="00DD5D5B"/>
    <w:rsid w:val="00DF51E9"/>
    <w:rsid w:val="00E0384F"/>
    <w:rsid w:val="00E644C4"/>
    <w:rsid w:val="00E72B62"/>
    <w:rsid w:val="00E7439F"/>
    <w:rsid w:val="00E85DE3"/>
    <w:rsid w:val="00EA5534"/>
    <w:rsid w:val="00EE52A5"/>
    <w:rsid w:val="00F0440D"/>
    <w:rsid w:val="00F116FF"/>
    <w:rsid w:val="00F263D3"/>
    <w:rsid w:val="00F378B3"/>
    <w:rsid w:val="00F6739F"/>
    <w:rsid w:val="00F834D4"/>
    <w:rsid w:val="00F861BA"/>
    <w:rsid w:val="00F91F64"/>
    <w:rsid w:val="00F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0761F290-1763-43FA-819F-DD05B243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0E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0E6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00E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0E6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00E63"/>
  </w:style>
  <w:style w:type="paragraph" w:styleId="ListParagraph">
    <w:name w:val="List Paragraph"/>
    <w:basedOn w:val="Normal"/>
    <w:uiPriority w:val="34"/>
    <w:qFormat/>
    <w:rsid w:val="00100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63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6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1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1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1B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8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5534"/>
    <w:rPr>
      <w:color w:val="0000FF"/>
      <w:u w:val="single"/>
    </w:rPr>
  </w:style>
  <w:style w:type="paragraph" w:styleId="BodyText">
    <w:name w:val="Body Text"/>
    <w:basedOn w:val="Normal"/>
    <w:link w:val="BodyTextChar"/>
    <w:rsid w:val="00670CC5"/>
    <w:rPr>
      <w:i/>
      <w:sz w:val="28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670CC5"/>
    <w:rPr>
      <w:rFonts w:ascii="Times New Roman" w:eastAsia="Times New Roman" w:hAnsi="Times New Roman" w:cs="Times New Roman"/>
      <w:i/>
      <w:sz w:val="28"/>
      <w:szCs w:val="20"/>
    </w:rPr>
  </w:style>
  <w:style w:type="paragraph" w:styleId="NoSpacing">
    <w:name w:val="No Spacing"/>
    <w:uiPriority w:val="1"/>
    <w:qFormat/>
    <w:rsid w:val="00CE1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4E35F-0F4B-45D3-9585-0F818A95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860</Words>
  <Characters>4903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Kelly Services, Inc.</Company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vancame</dc:creator>
  <cp:lastModifiedBy>Derrick Chan</cp:lastModifiedBy>
  <cp:revision>12</cp:revision>
  <cp:lastPrinted>2013-08-15T01:35:00Z</cp:lastPrinted>
  <dcterms:created xsi:type="dcterms:W3CDTF">2015-02-06T03:45:00Z</dcterms:created>
  <dcterms:modified xsi:type="dcterms:W3CDTF">2015-07-16T04:09:00Z</dcterms:modified>
</cp:coreProperties>
</file>