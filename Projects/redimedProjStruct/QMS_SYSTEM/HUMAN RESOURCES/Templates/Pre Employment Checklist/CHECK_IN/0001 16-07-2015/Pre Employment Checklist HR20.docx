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C82" w:rsidRPr="00F0371B" w:rsidRDefault="00F0371B" w:rsidP="00E20A7D">
      <w:pPr>
        <w:rPr>
          <w:rFonts w:ascii="Calibri" w:hAnsi="Calibri"/>
          <w:b/>
          <w:color w:val="44546A" w:themeColor="text2"/>
          <w:sz w:val="32"/>
          <w:szCs w:val="24"/>
        </w:rPr>
      </w:pPr>
      <w:r w:rsidRPr="00F0371B">
        <w:rPr>
          <w:rFonts w:ascii="Calibri" w:hAnsi="Calibri"/>
          <w:b/>
          <w:color w:val="44546A" w:themeColor="text2"/>
          <w:sz w:val="32"/>
          <w:szCs w:val="24"/>
        </w:rPr>
        <w:t>PRE EMPLOYMENT RECRUITMENT CHECK</w:t>
      </w:r>
      <w:bookmarkStart w:id="0" w:name="_GoBack"/>
      <w:bookmarkEnd w:id="0"/>
      <w:r w:rsidRPr="00F0371B">
        <w:rPr>
          <w:rFonts w:ascii="Calibri" w:hAnsi="Calibri"/>
          <w:b/>
          <w:color w:val="44546A" w:themeColor="text2"/>
          <w:sz w:val="32"/>
          <w:szCs w:val="24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2"/>
        <w:gridCol w:w="815"/>
        <w:gridCol w:w="773"/>
        <w:gridCol w:w="786"/>
      </w:tblGrid>
      <w:tr w:rsidR="00F0371B" w:rsidRPr="00F0371B" w:rsidTr="009F6795">
        <w:tc>
          <w:tcPr>
            <w:tcW w:w="9016" w:type="dxa"/>
            <w:gridSpan w:val="4"/>
          </w:tcPr>
          <w:p w:rsidR="00F0371B" w:rsidRPr="00F0371B" w:rsidRDefault="00F0371B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APPLICANT NAME:</w:t>
            </w:r>
            <w:r w:rsidR="009F6795"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 xml:space="preserve"> </w:t>
            </w:r>
            <w:permStart w:id="629432734" w:edGrp="everyone"/>
            <w:r w:rsidR="009F6795" w:rsidRPr="009F6795"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</w:t>
            </w:r>
            <w:permEnd w:id="629432734"/>
          </w:p>
        </w:tc>
      </w:tr>
      <w:tr w:rsidR="00F0371B" w:rsidRPr="00F0371B" w:rsidTr="009F6795">
        <w:tc>
          <w:tcPr>
            <w:tcW w:w="9016" w:type="dxa"/>
            <w:gridSpan w:val="4"/>
          </w:tcPr>
          <w:p w:rsidR="00F0371B" w:rsidRPr="00F0371B" w:rsidRDefault="00F0371B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POSITION TITLE:</w:t>
            </w:r>
            <w:r w:rsidR="009F6795"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 xml:space="preserve"> </w:t>
            </w:r>
            <w:r w:rsidR="009F6795" w:rsidRPr="009F6795"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</w:t>
            </w:r>
            <w:permStart w:id="298475329" w:edGrp="everyone"/>
            <w:r w:rsidR="009F6795" w:rsidRPr="009F6795"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</w:t>
            </w:r>
            <w:permEnd w:id="298475329"/>
          </w:p>
        </w:tc>
      </w:tr>
      <w:tr w:rsidR="00F0371B" w:rsidRPr="00F0371B" w:rsidTr="009F6795">
        <w:tc>
          <w:tcPr>
            <w:tcW w:w="9016" w:type="dxa"/>
            <w:gridSpan w:val="4"/>
          </w:tcPr>
          <w:p w:rsidR="00F0371B" w:rsidRPr="00F0371B" w:rsidRDefault="00F0371B">
            <w:pP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</w:pPr>
            <w:r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>EMPLOYMENT STATUS:</w:t>
            </w:r>
            <w:r w:rsidR="009F6795">
              <w:rPr>
                <w:rFonts w:ascii="Calibri" w:hAnsi="Calibri"/>
                <w:b/>
                <w:color w:val="44546A" w:themeColor="text2"/>
                <w:sz w:val="24"/>
                <w:szCs w:val="24"/>
              </w:rPr>
              <w:t xml:space="preserve"> </w:t>
            </w:r>
            <w:permStart w:id="1283789142" w:edGrp="everyone"/>
            <w:r w:rsidR="009F6795" w:rsidRPr="009F6795">
              <w:rPr>
                <w:rFonts w:ascii="Calibri" w:hAnsi="Calibri"/>
                <w:color w:val="44546A" w:themeColor="text2"/>
                <w:sz w:val="24"/>
                <w:szCs w:val="24"/>
              </w:rPr>
              <w:t xml:space="preserve">              </w:t>
            </w:r>
            <w:permEnd w:id="1283789142"/>
          </w:p>
        </w:tc>
      </w:tr>
      <w:tr w:rsidR="00F0371B" w:rsidRPr="00F0371B" w:rsidTr="009F6795">
        <w:tc>
          <w:tcPr>
            <w:tcW w:w="6642" w:type="dxa"/>
            <w:shd w:val="clear" w:color="auto" w:fill="44546A" w:themeFill="text2"/>
          </w:tcPr>
          <w:p w:rsidR="00BE7FD8" w:rsidRPr="007871C5" w:rsidRDefault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REQUISITION APPROVALS</w:t>
            </w:r>
          </w:p>
        </w:tc>
        <w:tc>
          <w:tcPr>
            <w:tcW w:w="815" w:type="dxa"/>
            <w:shd w:val="clear" w:color="auto" w:fill="44546A" w:themeFill="text2"/>
          </w:tcPr>
          <w:p w:rsidR="00BE7FD8" w:rsidRPr="007871C5" w:rsidRDefault="00BE7FD8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Y</w:t>
            </w:r>
            <w:r w:rsidR="00F0371B" w:rsidRPr="007871C5">
              <w:rPr>
                <w:rFonts w:ascii="Calibri" w:hAnsi="Calibri"/>
                <w:b/>
                <w:color w:val="FFFFFF" w:themeColor="background1"/>
              </w:rPr>
              <w:t>ES</w:t>
            </w:r>
          </w:p>
        </w:tc>
        <w:tc>
          <w:tcPr>
            <w:tcW w:w="773" w:type="dxa"/>
            <w:shd w:val="clear" w:color="auto" w:fill="44546A" w:themeFill="text2"/>
          </w:tcPr>
          <w:p w:rsidR="00BE7FD8" w:rsidRPr="007871C5" w:rsidRDefault="00BE7FD8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N</w:t>
            </w:r>
            <w:r w:rsidR="00F0371B" w:rsidRPr="007871C5">
              <w:rPr>
                <w:rFonts w:ascii="Calibri" w:hAnsi="Calibri"/>
                <w:b/>
                <w:color w:val="FFFFFF" w:themeColor="background1"/>
              </w:rPr>
              <w:t>O</w:t>
            </w:r>
          </w:p>
        </w:tc>
        <w:tc>
          <w:tcPr>
            <w:tcW w:w="786" w:type="dxa"/>
            <w:shd w:val="clear" w:color="auto" w:fill="44546A" w:themeFill="text2"/>
          </w:tcPr>
          <w:p w:rsidR="00BE7FD8" w:rsidRPr="007871C5" w:rsidRDefault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Initial</w:t>
            </w:r>
          </w:p>
        </w:tc>
      </w:tr>
      <w:tr w:rsidR="009F6795" w:rsidRPr="00F0371B" w:rsidTr="009F6795">
        <w:trPr>
          <w:trHeight w:hRule="exact" w:val="425"/>
        </w:trPr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Analysis of Department needs - identify gap to be filled</w:t>
            </w:r>
          </w:p>
        </w:tc>
        <w:permStart w:id="789347877" w:edGrp="everyone"/>
        <w:tc>
          <w:tcPr>
            <w:tcW w:w="815" w:type="dxa"/>
            <w:vAlign w:val="center"/>
          </w:tcPr>
          <w:p w:rsidR="009F6795" w:rsidRPr="009F6795" w:rsidRDefault="009F6795" w:rsidP="009F6795">
            <w:pPr>
              <w:jc w:val="center"/>
              <w:rPr>
                <w:rFonts w:ascii="Calibri" w:hAnsi="Calibri"/>
                <w:color w:val="44546A" w:themeColor="text2"/>
              </w:rPr>
            </w:pPr>
            <w:r w:rsidRPr="00CA2A3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A2A3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>
              <w:rPr>
                <w:rFonts w:cs="Arial"/>
                <w:b/>
                <w:color w:val="44546A" w:themeColor="text2"/>
              </w:rPr>
            </w:r>
            <w:r>
              <w:rPr>
                <w:rFonts w:cs="Arial"/>
                <w:b/>
                <w:color w:val="44546A" w:themeColor="text2"/>
              </w:rPr>
              <w:fldChar w:fldCharType="separate"/>
            </w:r>
            <w:r w:rsidRPr="00CA2A3F">
              <w:rPr>
                <w:rFonts w:cs="Arial"/>
                <w:b/>
                <w:color w:val="44546A" w:themeColor="text2"/>
              </w:rPr>
              <w:fldChar w:fldCharType="end"/>
            </w:r>
            <w:permEnd w:id="789347877"/>
          </w:p>
        </w:tc>
        <w:permStart w:id="933564427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095AC1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5AC1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095AC1">
              <w:rPr>
                <w:rFonts w:cs="Arial"/>
                <w:b/>
                <w:color w:val="44546A" w:themeColor="text2"/>
              </w:rPr>
            </w:r>
            <w:r w:rsidRPr="00095AC1">
              <w:rPr>
                <w:rFonts w:cs="Arial"/>
                <w:b/>
                <w:color w:val="44546A" w:themeColor="text2"/>
              </w:rPr>
              <w:fldChar w:fldCharType="separate"/>
            </w:r>
            <w:r w:rsidRPr="00095AC1">
              <w:rPr>
                <w:rFonts w:cs="Arial"/>
                <w:b/>
                <w:color w:val="44546A" w:themeColor="text2"/>
              </w:rPr>
              <w:fldChar w:fldCharType="end"/>
            </w:r>
            <w:permEnd w:id="933564427"/>
          </w:p>
        </w:tc>
        <w:permStart w:id="1412629095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095AC1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5AC1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095AC1">
              <w:rPr>
                <w:rFonts w:cs="Arial"/>
                <w:b/>
                <w:color w:val="44546A" w:themeColor="text2"/>
              </w:rPr>
            </w:r>
            <w:r w:rsidRPr="00095AC1">
              <w:rPr>
                <w:rFonts w:cs="Arial"/>
                <w:b/>
                <w:color w:val="44546A" w:themeColor="text2"/>
              </w:rPr>
              <w:fldChar w:fldCharType="separate"/>
            </w:r>
            <w:r w:rsidRPr="00095AC1">
              <w:rPr>
                <w:rFonts w:cs="Arial"/>
                <w:b/>
                <w:color w:val="44546A" w:themeColor="text2"/>
              </w:rPr>
              <w:fldChar w:fldCharType="end"/>
            </w:r>
            <w:permEnd w:id="1412629095"/>
          </w:p>
        </w:tc>
      </w:tr>
      <w:tr w:rsidR="009F6795" w:rsidRPr="00F0371B" w:rsidTr="009F6795">
        <w:trPr>
          <w:trHeight w:hRule="exact" w:val="425"/>
        </w:trPr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Completed Authority to Recruit form, signed and returned</w:t>
            </w:r>
          </w:p>
        </w:tc>
        <w:permStart w:id="1897871039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15577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77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15577C">
              <w:rPr>
                <w:rFonts w:cs="Arial"/>
                <w:b/>
                <w:color w:val="44546A" w:themeColor="text2"/>
              </w:rPr>
            </w:r>
            <w:r w:rsidRPr="0015577C">
              <w:rPr>
                <w:rFonts w:cs="Arial"/>
                <w:b/>
                <w:color w:val="44546A" w:themeColor="text2"/>
              </w:rPr>
              <w:fldChar w:fldCharType="separate"/>
            </w:r>
            <w:r w:rsidRPr="0015577C">
              <w:rPr>
                <w:rFonts w:cs="Arial"/>
                <w:b/>
                <w:color w:val="44546A" w:themeColor="text2"/>
              </w:rPr>
              <w:fldChar w:fldCharType="end"/>
            </w:r>
            <w:permEnd w:id="1897871039"/>
          </w:p>
        </w:tc>
        <w:permStart w:id="671512978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095AC1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5AC1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095AC1">
              <w:rPr>
                <w:rFonts w:cs="Arial"/>
                <w:b/>
                <w:color w:val="44546A" w:themeColor="text2"/>
              </w:rPr>
            </w:r>
            <w:r w:rsidRPr="00095AC1">
              <w:rPr>
                <w:rFonts w:cs="Arial"/>
                <w:b/>
                <w:color w:val="44546A" w:themeColor="text2"/>
              </w:rPr>
              <w:fldChar w:fldCharType="separate"/>
            </w:r>
            <w:r w:rsidRPr="00095AC1">
              <w:rPr>
                <w:rFonts w:cs="Arial"/>
                <w:b/>
                <w:color w:val="44546A" w:themeColor="text2"/>
              </w:rPr>
              <w:fldChar w:fldCharType="end"/>
            </w:r>
            <w:permEnd w:id="671512978"/>
          </w:p>
        </w:tc>
        <w:permStart w:id="211825660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095AC1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5AC1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095AC1">
              <w:rPr>
                <w:rFonts w:cs="Arial"/>
                <w:b/>
                <w:color w:val="44546A" w:themeColor="text2"/>
              </w:rPr>
            </w:r>
            <w:r w:rsidRPr="00095AC1">
              <w:rPr>
                <w:rFonts w:cs="Arial"/>
                <w:b/>
                <w:color w:val="44546A" w:themeColor="text2"/>
              </w:rPr>
              <w:fldChar w:fldCharType="separate"/>
            </w:r>
            <w:r w:rsidRPr="00095AC1">
              <w:rPr>
                <w:rFonts w:cs="Arial"/>
                <w:b/>
                <w:color w:val="44546A" w:themeColor="text2"/>
              </w:rPr>
              <w:fldChar w:fldCharType="end"/>
            </w:r>
            <w:permEnd w:id="211825660"/>
          </w:p>
        </w:tc>
      </w:tr>
      <w:tr w:rsidR="009F6795" w:rsidRPr="00F0371B" w:rsidTr="009F6795">
        <w:trPr>
          <w:trHeight w:hRule="exact" w:val="425"/>
        </w:trPr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Current position description completed?</w:t>
            </w:r>
          </w:p>
        </w:tc>
        <w:permStart w:id="28444054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15577C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5577C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15577C">
              <w:rPr>
                <w:rFonts w:cs="Arial"/>
                <w:b/>
                <w:color w:val="44546A" w:themeColor="text2"/>
              </w:rPr>
            </w:r>
            <w:r w:rsidRPr="0015577C">
              <w:rPr>
                <w:rFonts w:cs="Arial"/>
                <w:b/>
                <w:color w:val="44546A" w:themeColor="text2"/>
              </w:rPr>
              <w:fldChar w:fldCharType="separate"/>
            </w:r>
            <w:r w:rsidRPr="0015577C">
              <w:rPr>
                <w:rFonts w:cs="Arial"/>
                <w:b/>
                <w:color w:val="44546A" w:themeColor="text2"/>
              </w:rPr>
              <w:fldChar w:fldCharType="end"/>
            </w:r>
            <w:permEnd w:id="28444054"/>
          </w:p>
        </w:tc>
        <w:permStart w:id="19280985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095AC1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5AC1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095AC1">
              <w:rPr>
                <w:rFonts w:cs="Arial"/>
                <w:b/>
                <w:color w:val="44546A" w:themeColor="text2"/>
              </w:rPr>
            </w:r>
            <w:r w:rsidRPr="00095AC1">
              <w:rPr>
                <w:rFonts w:cs="Arial"/>
                <w:b/>
                <w:color w:val="44546A" w:themeColor="text2"/>
              </w:rPr>
              <w:fldChar w:fldCharType="separate"/>
            </w:r>
            <w:r w:rsidRPr="00095AC1">
              <w:rPr>
                <w:rFonts w:cs="Arial"/>
                <w:b/>
                <w:color w:val="44546A" w:themeColor="text2"/>
              </w:rPr>
              <w:fldChar w:fldCharType="end"/>
            </w:r>
            <w:permEnd w:id="19280985"/>
          </w:p>
        </w:tc>
        <w:permStart w:id="1379290802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095AC1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95AC1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095AC1">
              <w:rPr>
                <w:rFonts w:cs="Arial"/>
                <w:b/>
                <w:color w:val="44546A" w:themeColor="text2"/>
              </w:rPr>
            </w:r>
            <w:r w:rsidRPr="00095AC1">
              <w:rPr>
                <w:rFonts w:cs="Arial"/>
                <w:b/>
                <w:color w:val="44546A" w:themeColor="text2"/>
              </w:rPr>
              <w:fldChar w:fldCharType="separate"/>
            </w:r>
            <w:r w:rsidRPr="00095AC1">
              <w:rPr>
                <w:rFonts w:cs="Arial"/>
                <w:b/>
                <w:color w:val="44546A" w:themeColor="text2"/>
              </w:rPr>
              <w:fldChar w:fldCharType="end"/>
            </w:r>
            <w:permEnd w:id="1379290802"/>
          </w:p>
        </w:tc>
      </w:tr>
      <w:tr w:rsidR="00F0371B" w:rsidRPr="00F0371B" w:rsidTr="009F6795">
        <w:trPr>
          <w:trHeight w:hRule="exact" w:val="284"/>
        </w:trPr>
        <w:tc>
          <w:tcPr>
            <w:tcW w:w="6642" w:type="dxa"/>
            <w:shd w:val="clear" w:color="auto" w:fill="44546A" w:themeFill="text2"/>
          </w:tcPr>
          <w:p w:rsidR="00F0371B" w:rsidRPr="007871C5" w:rsidRDefault="00CF38CA" w:rsidP="00CF38CA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rFonts w:ascii="Calibri" w:hAnsi="Calibri"/>
                <w:b/>
                <w:color w:val="FFFFFF" w:themeColor="background1"/>
              </w:rPr>
              <w:t xml:space="preserve">TIME OF </w:t>
            </w:r>
            <w:r w:rsidR="00F0371B" w:rsidRPr="007871C5">
              <w:rPr>
                <w:rFonts w:ascii="Calibri" w:hAnsi="Calibri"/>
                <w:b/>
                <w:color w:val="FFFFFF" w:themeColor="background1"/>
              </w:rPr>
              <w:t>INTERVIEW</w:t>
            </w:r>
          </w:p>
        </w:tc>
        <w:tc>
          <w:tcPr>
            <w:tcW w:w="815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YES</w:t>
            </w:r>
          </w:p>
        </w:tc>
        <w:tc>
          <w:tcPr>
            <w:tcW w:w="773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NO</w:t>
            </w:r>
          </w:p>
        </w:tc>
        <w:tc>
          <w:tcPr>
            <w:tcW w:w="786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Initial</w:t>
            </w:r>
          </w:p>
        </w:tc>
      </w:tr>
      <w:tr w:rsidR="009F6795" w:rsidRPr="00F0371B" w:rsidTr="009F6795">
        <w:trPr>
          <w:trHeight w:hRule="exact" w:val="425"/>
        </w:trPr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Employment Declaration forms completed and scanned</w:t>
            </w:r>
          </w:p>
          <w:p w:rsidR="009F6795" w:rsidRPr="007871C5" w:rsidRDefault="009F6795" w:rsidP="009F6795">
            <w:pPr>
              <w:pStyle w:val="ListParagraph"/>
              <w:rPr>
                <w:rFonts w:ascii="Calibri" w:hAnsi="Calibri"/>
                <w:color w:val="44546A" w:themeColor="text2"/>
              </w:rPr>
            </w:pPr>
          </w:p>
        </w:tc>
        <w:permStart w:id="891564629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891564629"/>
          </w:p>
        </w:tc>
        <w:permStart w:id="179657000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179657000"/>
          </w:p>
        </w:tc>
        <w:permStart w:id="866282290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866282290"/>
          </w:p>
        </w:tc>
      </w:tr>
      <w:tr w:rsidR="009F6795" w:rsidRPr="00F0371B" w:rsidTr="009F6795">
        <w:trPr>
          <w:trHeight w:hRule="exact" w:val="425"/>
        </w:trPr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Interview notes completed and scanned</w:t>
            </w:r>
          </w:p>
          <w:p w:rsidR="009F6795" w:rsidRPr="007871C5" w:rsidRDefault="009F6795" w:rsidP="009F6795">
            <w:pPr>
              <w:pStyle w:val="ListParagraph"/>
              <w:rPr>
                <w:rFonts w:ascii="Calibri" w:hAnsi="Calibri"/>
                <w:color w:val="44546A" w:themeColor="text2"/>
              </w:rPr>
            </w:pPr>
          </w:p>
        </w:tc>
        <w:permStart w:id="830287175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830287175"/>
          </w:p>
        </w:tc>
        <w:permStart w:id="500913785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500913785"/>
          </w:p>
        </w:tc>
        <w:permStart w:id="1650855535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1650855535"/>
          </w:p>
        </w:tc>
      </w:tr>
      <w:tr w:rsidR="009F6795" w:rsidRPr="00F0371B" w:rsidTr="009F6795">
        <w:trPr>
          <w:trHeight w:hRule="exact" w:val="366"/>
        </w:trPr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Copy o</w:t>
            </w:r>
            <w:r>
              <w:rPr>
                <w:rFonts w:ascii="Calibri" w:hAnsi="Calibri"/>
                <w:color w:val="44546A" w:themeColor="text2"/>
              </w:rPr>
              <w:t xml:space="preserve">f passport/Birth Certificate taken from applicant; </w:t>
            </w:r>
          </w:p>
        </w:tc>
        <w:permStart w:id="2112642527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2112642527"/>
          </w:p>
        </w:tc>
        <w:permStart w:id="1221416326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1221416326"/>
          </w:p>
        </w:tc>
        <w:permStart w:id="109320166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109320166"/>
          </w:p>
        </w:tc>
      </w:tr>
      <w:tr w:rsidR="009F6795" w:rsidRPr="00F0371B" w:rsidTr="009F6795">
        <w:trPr>
          <w:trHeight w:hRule="exact" w:val="702"/>
        </w:trPr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Copy of driver’s license, qualifications, registration papers and insurances</w:t>
            </w:r>
          </w:p>
        </w:tc>
        <w:permStart w:id="1207505925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1207505925"/>
          </w:p>
        </w:tc>
        <w:permStart w:id="302804979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302804979"/>
          </w:p>
        </w:tc>
        <w:permStart w:id="1832387783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E26F03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26F03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E26F03">
              <w:rPr>
                <w:rFonts w:cs="Arial"/>
                <w:b/>
                <w:color w:val="44546A" w:themeColor="text2"/>
              </w:rPr>
            </w:r>
            <w:r w:rsidRPr="00E26F03">
              <w:rPr>
                <w:rFonts w:cs="Arial"/>
                <w:b/>
                <w:color w:val="44546A" w:themeColor="text2"/>
              </w:rPr>
              <w:fldChar w:fldCharType="separate"/>
            </w:r>
            <w:r w:rsidRPr="00E26F03">
              <w:rPr>
                <w:rFonts w:cs="Arial"/>
                <w:b/>
                <w:color w:val="44546A" w:themeColor="text2"/>
              </w:rPr>
              <w:fldChar w:fldCharType="end"/>
            </w:r>
            <w:permEnd w:id="1832387783"/>
          </w:p>
        </w:tc>
      </w:tr>
      <w:tr w:rsidR="00F0371B" w:rsidRPr="00F0371B" w:rsidTr="009F6795">
        <w:tc>
          <w:tcPr>
            <w:tcW w:w="6642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PRE-EMPLOYMENT PROCESS</w:t>
            </w:r>
            <w:r w:rsidR="00CF38CA">
              <w:rPr>
                <w:rFonts w:ascii="Calibri" w:hAnsi="Calibri"/>
                <w:b/>
                <w:color w:val="FFFFFF" w:themeColor="background1"/>
              </w:rPr>
              <w:t xml:space="preserve"> FOLLOWING INTERVIEW</w:t>
            </w:r>
          </w:p>
        </w:tc>
        <w:tc>
          <w:tcPr>
            <w:tcW w:w="815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YES</w:t>
            </w:r>
          </w:p>
        </w:tc>
        <w:tc>
          <w:tcPr>
            <w:tcW w:w="773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NO</w:t>
            </w:r>
          </w:p>
        </w:tc>
        <w:tc>
          <w:tcPr>
            <w:tcW w:w="786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Initial</w:t>
            </w:r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2 x reference checks spanning minimum 2 years completed, scanned and entered onto employee file</w:t>
            </w:r>
          </w:p>
        </w:tc>
        <w:permStart w:id="43591361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43591361"/>
          </w:p>
        </w:tc>
        <w:permStart w:id="154819683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54819683"/>
          </w:p>
        </w:tc>
        <w:permStart w:id="1640768703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640768703"/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VEVO check completed, scanned and entered onto employee file</w:t>
            </w:r>
          </w:p>
        </w:tc>
        <w:permStart w:id="1331561433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331561433"/>
          </w:p>
        </w:tc>
        <w:permStart w:id="97129249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97129249"/>
          </w:p>
        </w:tc>
        <w:permStart w:id="837898579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837898579"/>
          </w:p>
        </w:tc>
      </w:tr>
      <w:tr w:rsidR="009F6795" w:rsidRPr="00F0371B" w:rsidTr="009F6795">
        <w:tc>
          <w:tcPr>
            <w:tcW w:w="6642" w:type="dxa"/>
          </w:tcPr>
          <w:p w:rsidR="009F679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Copy of driver’s license, qualifications, registration p</w:t>
            </w:r>
            <w:r>
              <w:rPr>
                <w:rFonts w:ascii="Calibri" w:hAnsi="Calibri"/>
                <w:color w:val="44546A" w:themeColor="text2"/>
              </w:rPr>
              <w:t xml:space="preserve">apers and insurances and police clearance </w:t>
            </w:r>
            <w:r w:rsidRPr="007871C5">
              <w:rPr>
                <w:rFonts w:ascii="Calibri" w:hAnsi="Calibri"/>
                <w:color w:val="44546A" w:themeColor="text2"/>
              </w:rPr>
              <w:t>scanned and entered onto employee file</w:t>
            </w:r>
            <w:r>
              <w:rPr>
                <w:rFonts w:ascii="Calibri" w:hAnsi="Calibri"/>
                <w:color w:val="44546A" w:themeColor="text2"/>
              </w:rPr>
              <w:t xml:space="preserve"> and entered on staff forward planner.</w:t>
            </w:r>
          </w:p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>
              <w:rPr>
                <w:rFonts w:ascii="Calibri" w:hAnsi="Calibri"/>
                <w:color w:val="44546A" w:themeColor="text2"/>
              </w:rPr>
              <w:t>Note: no police clearance at this stage, candidate will need to provide receipt and then certificate as part of offer stage (offer subject to satisfactory police clearance).</w:t>
            </w:r>
          </w:p>
        </w:tc>
        <w:permStart w:id="1638015317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638015317"/>
          </w:p>
        </w:tc>
        <w:permStart w:id="2097104329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2097104329"/>
          </w:p>
        </w:tc>
        <w:permStart w:id="1723797480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723797480"/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C30A7E">
              <w:rPr>
                <w:rFonts w:ascii="Calibri" w:hAnsi="Calibri"/>
                <w:color w:val="44546A" w:themeColor="text2"/>
              </w:rPr>
              <w:t>pre-employment health questionnaire completed, scanned and entered onto employee file</w:t>
            </w:r>
          </w:p>
        </w:tc>
        <w:permStart w:id="1238593955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238593955"/>
          </w:p>
        </w:tc>
        <w:permStart w:id="515862776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515862776"/>
          </w:p>
        </w:tc>
        <w:permStart w:id="1752517609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752517609"/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Employee Declaration completed, scanned and entered onto employee file</w:t>
            </w:r>
          </w:p>
        </w:tc>
        <w:permStart w:id="1517425573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517425573"/>
          </w:p>
        </w:tc>
        <w:permStart w:id="1753550350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1753550350"/>
          </w:p>
        </w:tc>
        <w:permStart w:id="2021788284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7F1DD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1DD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7F1DDF">
              <w:rPr>
                <w:rFonts w:cs="Arial"/>
                <w:b/>
                <w:color w:val="44546A" w:themeColor="text2"/>
              </w:rPr>
            </w:r>
            <w:r w:rsidRPr="007F1DDF">
              <w:rPr>
                <w:rFonts w:cs="Arial"/>
                <w:b/>
                <w:color w:val="44546A" w:themeColor="text2"/>
              </w:rPr>
              <w:fldChar w:fldCharType="separate"/>
            </w:r>
            <w:r w:rsidRPr="007F1DDF">
              <w:rPr>
                <w:rFonts w:cs="Arial"/>
                <w:b/>
                <w:color w:val="44546A" w:themeColor="text2"/>
              </w:rPr>
              <w:fldChar w:fldCharType="end"/>
            </w:r>
            <w:permEnd w:id="2021788284"/>
          </w:p>
        </w:tc>
      </w:tr>
      <w:tr w:rsidR="00F0371B" w:rsidRPr="00F0371B" w:rsidTr="009F6795">
        <w:tc>
          <w:tcPr>
            <w:tcW w:w="6642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OFFER STAGE</w:t>
            </w:r>
          </w:p>
        </w:tc>
        <w:tc>
          <w:tcPr>
            <w:tcW w:w="815" w:type="dxa"/>
            <w:shd w:val="clear" w:color="auto" w:fill="44546A" w:themeFill="text2"/>
          </w:tcPr>
          <w:p w:rsidR="00F0371B" w:rsidRPr="007871C5" w:rsidRDefault="00F0371B">
            <w:pPr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773" w:type="dxa"/>
            <w:shd w:val="clear" w:color="auto" w:fill="44546A" w:themeFill="text2"/>
          </w:tcPr>
          <w:p w:rsidR="00F0371B" w:rsidRPr="007871C5" w:rsidRDefault="00F0371B">
            <w:pPr>
              <w:rPr>
                <w:rFonts w:ascii="Calibri" w:hAnsi="Calibri"/>
                <w:b/>
                <w:color w:val="FFFFFF" w:themeColor="background1"/>
              </w:rPr>
            </w:pPr>
          </w:p>
        </w:tc>
        <w:tc>
          <w:tcPr>
            <w:tcW w:w="786" w:type="dxa"/>
            <w:shd w:val="clear" w:color="auto" w:fill="44546A" w:themeFill="text2"/>
          </w:tcPr>
          <w:p w:rsidR="00F0371B" w:rsidRPr="007871C5" w:rsidRDefault="00F0371B">
            <w:pPr>
              <w:rPr>
                <w:rFonts w:ascii="Calibri" w:hAnsi="Calibri"/>
                <w:b/>
                <w:color w:val="FFFFFF" w:themeColor="background1"/>
              </w:rPr>
            </w:pPr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pStyle w:val="ListParagraph"/>
              <w:ind w:left="0"/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Verbal offer made to applicant with a verbal acceptance</w:t>
            </w:r>
            <w:r>
              <w:rPr>
                <w:rFonts w:ascii="Calibri" w:hAnsi="Calibri"/>
                <w:color w:val="44546A" w:themeColor="text2"/>
              </w:rPr>
              <w:t xml:space="preserve"> **subject to federal police clearance if not provided prior to offer. </w:t>
            </w:r>
          </w:p>
        </w:tc>
        <w:permStart w:id="1995072177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1995072177"/>
          </w:p>
        </w:tc>
        <w:permStart w:id="265629228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265629228"/>
          </w:p>
        </w:tc>
        <w:permStart w:id="1997804284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1997804284"/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>
              <w:rPr>
                <w:rFonts w:ascii="Calibri" w:hAnsi="Calibri"/>
                <w:color w:val="44546A" w:themeColor="text2"/>
              </w:rPr>
              <w:t>Contract</w:t>
            </w:r>
            <w:r w:rsidRPr="007871C5">
              <w:rPr>
                <w:rFonts w:ascii="Calibri" w:hAnsi="Calibri"/>
                <w:color w:val="44546A" w:themeColor="text2"/>
              </w:rPr>
              <w:t xml:space="preserve"> generated, signed by </w:t>
            </w:r>
          </w:p>
        </w:tc>
        <w:permStart w:id="158421287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158421287"/>
          </w:p>
        </w:tc>
        <w:permStart w:id="848436750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848436750"/>
          </w:p>
        </w:tc>
        <w:permStart w:id="257102031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257102031"/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New Starter Pack created including contract, tax dec</w:t>
            </w:r>
            <w:r>
              <w:rPr>
                <w:rFonts w:ascii="Calibri" w:hAnsi="Calibri"/>
                <w:color w:val="44546A" w:themeColor="text2"/>
              </w:rPr>
              <w:t>laration</w:t>
            </w:r>
            <w:r w:rsidRPr="007871C5">
              <w:rPr>
                <w:rFonts w:ascii="Calibri" w:hAnsi="Calibri"/>
                <w:color w:val="44546A" w:themeColor="text2"/>
              </w:rPr>
              <w:t xml:space="preserve">, super form, employee commencement form, </w:t>
            </w:r>
            <w:r>
              <w:rPr>
                <w:rFonts w:ascii="Calibri" w:hAnsi="Calibri"/>
                <w:color w:val="44546A" w:themeColor="text2"/>
              </w:rPr>
              <w:t xml:space="preserve">Fair Work form, REDIMED </w:t>
            </w:r>
            <w:r w:rsidRPr="007871C5">
              <w:rPr>
                <w:rFonts w:ascii="Calibri" w:hAnsi="Calibri"/>
                <w:color w:val="44546A" w:themeColor="text2"/>
              </w:rPr>
              <w:t>policies and procedures</w:t>
            </w:r>
          </w:p>
        </w:tc>
        <w:permStart w:id="1599743767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1599743767"/>
          </w:p>
        </w:tc>
        <w:permStart w:id="898908775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898908775"/>
          </w:p>
        </w:tc>
        <w:permStart w:id="1915365984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6450C9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450C9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6450C9">
              <w:rPr>
                <w:rFonts w:cs="Arial"/>
                <w:b/>
                <w:color w:val="44546A" w:themeColor="text2"/>
              </w:rPr>
            </w:r>
            <w:r w:rsidRPr="006450C9">
              <w:rPr>
                <w:rFonts w:cs="Arial"/>
                <w:b/>
                <w:color w:val="44546A" w:themeColor="text2"/>
              </w:rPr>
              <w:fldChar w:fldCharType="separate"/>
            </w:r>
            <w:r w:rsidRPr="006450C9">
              <w:rPr>
                <w:rFonts w:cs="Arial"/>
                <w:b/>
                <w:color w:val="44546A" w:themeColor="text2"/>
              </w:rPr>
              <w:fldChar w:fldCharType="end"/>
            </w:r>
            <w:permEnd w:id="1915365984"/>
          </w:p>
        </w:tc>
      </w:tr>
      <w:tr w:rsidR="00F0371B" w:rsidRPr="00F0371B" w:rsidTr="009F6795">
        <w:tc>
          <w:tcPr>
            <w:tcW w:w="6642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ONBOARDING PROCESS</w:t>
            </w:r>
          </w:p>
        </w:tc>
        <w:tc>
          <w:tcPr>
            <w:tcW w:w="815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YES</w:t>
            </w:r>
          </w:p>
        </w:tc>
        <w:tc>
          <w:tcPr>
            <w:tcW w:w="773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NO</w:t>
            </w:r>
          </w:p>
        </w:tc>
        <w:tc>
          <w:tcPr>
            <w:tcW w:w="786" w:type="dxa"/>
            <w:shd w:val="clear" w:color="auto" w:fill="44546A" w:themeFill="text2"/>
          </w:tcPr>
          <w:p w:rsidR="00F0371B" w:rsidRPr="007871C5" w:rsidRDefault="00F0371B" w:rsidP="00F0371B">
            <w:pPr>
              <w:rPr>
                <w:rFonts w:ascii="Calibri" w:hAnsi="Calibri"/>
                <w:b/>
                <w:color w:val="FFFFFF" w:themeColor="background1"/>
              </w:rPr>
            </w:pPr>
            <w:r w:rsidRPr="007871C5">
              <w:rPr>
                <w:rFonts w:ascii="Calibri" w:hAnsi="Calibri"/>
                <w:b/>
                <w:color w:val="FFFFFF" w:themeColor="background1"/>
              </w:rPr>
              <w:t>Initial</w:t>
            </w:r>
          </w:p>
        </w:tc>
      </w:tr>
      <w:tr w:rsidR="009F6795" w:rsidRPr="00F0371B" w:rsidTr="009F6795">
        <w:tc>
          <w:tcPr>
            <w:tcW w:w="6642" w:type="dxa"/>
            <w:vMerge w:val="restart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Signed New Starter Pack returned to HR, scanned and entered onto employee file with the following documentation: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Signed copy of contract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Signed tax declaration information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Signed superannuation Information</w:t>
            </w:r>
          </w:p>
          <w:p w:rsidR="009F679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Police Clearance copied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>
              <w:rPr>
                <w:rFonts w:ascii="Calibri" w:hAnsi="Calibri"/>
                <w:color w:val="44546A" w:themeColor="text2"/>
              </w:rPr>
              <w:t>Signed acknowledgement of Fair work statement and REDIMED policies and procedures.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Working with Children’s Certificate copied</w:t>
            </w:r>
            <w:r>
              <w:rPr>
                <w:rFonts w:ascii="Calibri" w:hAnsi="Calibri"/>
                <w:color w:val="44546A" w:themeColor="text2"/>
              </w:rPr>
              <w:t xml:space="preserve"> (if applicable)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Qualification Certificates copied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Personal Insurance documents</w:t>
            </w:r>
          </w:p>
          <w:p w:rsidR="009F6795" w:rsidRPr="007871C5" w:rsidRDefault="009F6795" w:rsidP="009F6795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Annual Registration documents</w:t>
            </w:r>
          </w:p>
          <w:p w:rsidR="009F6795" w:rsidRPr="008F6885" w:rsidRDefault="009F6795" w:rsidP="009F6795">
            <w:pPr>
              <w:rPr>
                <w:rFonts w:ascii="Calibri" w:hAnsi="Calibri"/>
                <w:b/>
                <w:color w:val="44546A" w:themeColor="text2"/>
              </w:rPr>
            </w:pPr>
            <w:r w:rsidRPr="008F6885">
              <w:rPr>
                <w:rFonts w:ascii="Calibri" w:hAnsi="Calibri"/>
                <w:b/>
                <w:color w:val="44546A" w:themeColor="text2"/>
              </w:rPr>
              <w:t>** confirm all document renewal dates and key dates (b</w:t>
            </w:r>
            <w:r>
              <w:rPr>
                <w:rFonts w:ascii="Calibri" w:hAnsi="Calibri"/>
                <w:b/>
                <w:color w:val="44546A" w:themeColor="text2"/>
              </w:rPr>
              <w:t>irth</w:t>
            </w:r>
            <w:r w:rsidRPr="008F6885">
              <w:rPr>
                <w:rFonts w:ascii="Calibri" w:hAnsi="Calibri"/>
                <w:b/>
                <w:color w:val="44546A" w:themeColor="text2"/>
              </w:rPr>
              <w:t xml:space="preserve">day, anniversary date and probation review date) </w:t>
            </w:r>
            <w:r>
              <w:rPr>
                <w:rFonts w:ascii="Calibri" w:hAnsi="Calibri"/>
                <w:b/>
                <w:color w:val="44546A" w:themeColor="text2"/>
              </w:rPr>
              <w:t xml:space="preserve">have been </w:t>
            </w:r>
            <w:r w:rsidRPr="008F6885">
              <w:rPr>
                <w:rFonts w:ascii="Calibri" w:hAnsi="Calibri"/>
                <w:b/>
                <w:color w:val="44546A" w:themeColor="text2"/>
              </w:rPr>
              <w:t>entered on Outlook staff forward planner.  All staff personal information should be saved in staff matrix located in I drive; Human Resources; Restricted; staff personnel matrix folder.</w:t>
            </w:r>
          </w:p>
        </w:tc>
        <w:permStart w:id="1182295885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182295885"/>
          </w:p>
        </w:tc>
        <w:permStart w:id="1391924520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391924520"/>
          </w:p>
        </w:tc>
        <w:permStart w:id="1264539508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264539508"/>
          </w:p>
        </w:tc>
      </w:tr>
      <w:tr w:rsidR="009F6795" w:rsidRPr="00F0371B" w:rsidTr="009F6795">
        <w:tc>
          <w:tcPr>
            <w:tcW w:w="6642" w:type="dxa"/>
            <w:vMerge/>
          </w:tcPr>
          <w:p w:rsidR="009F6795" w:rsidRPr="007871C5" w:rsidRDefault="009F6795" w:rsidP="009F6795">
            <w:pPr>
              <w:pStyle w:val="Header"/>
              <w:rPr>
                <w:rFonts w:ascii="Calibri" w:hAnsi="Calibri"/>
                <w:color w:val="44546A" w:themeColor="text2"/>
              </w:rPr>
            </w:pPr>
          </w:p>
        </w:tc>
        <w:permStart w:id="1748240636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748240636"/>
          </w:p>
        </w:tc>
        <w:permStart w:id="1023294382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023294382"/>
          </w:p>
        </w:tc>
        <w:permStart w:id="1745831509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745831509"/>
          </w:p>
        </w:tc>
      </w:tr>
      <w:tr w:rsidR="009F6795" w:rsidRPr="00F0371B" w:rsidTr="009F6795">
        <w:tc>
          <w:tcPr>
            <w:tcW w:w="6642" w:type="dxa"/>
            <w:vMerge/>
          </w:tcPr>
          <w:p w:rsidR="009F6795" w:rsidRPr="007871C5" w:rsidRDefault="009F6795" w:rsidP="009F6795">
            <w:pPr>
              <w:pStyle w:val="Header"/>
              <w:rPr>
                <w:rFonts w:ascii="Calibri" w:hAnsi="Calibri"/>
                <w:color w:val="44546A" w:themeColor="text2"/>
              </w:rPr>
            </w:pPr>
          </w:p>
        </w:tc>
        <w:permStart w:id="1129057728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129057728"/>
          </w:p>
        </w:tc>
        <w:permStart w:id="1658025350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658025350"/>
          </w:p>
        </w:tc>
        <w:permStart w:id="611022543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611022543"/>
          </w:p>
        </w:tc>
      </w:tr>
      <w:tr w:rsidR="009F6795" w:rsidRPr="00F0371B" w:rsidTr="009F6795">
        <w:tc>
          <w:tcPr>
            <w:tcW w:w="6642" w:type="dxa"/>
            <w:vMerge/>
          </w:tcPr>
          <w:p w:rsidR="009F6795" w:rsidRPr="007871C5" w:rsidRDefault="009F6795" w:rsidP="009F6795">
            <w:pPr>
              <w:pStyle w:val="Header"/>
              <w:rPr>
                <w:rFonts w:ascii="Calibri" w:hAnsi="Calibri"/>
                <w:color w:val="44546A" w:themeColor="text2"/>
              </w:rPr>
            </w:pPr>
          </w:p>
        </w:tc>
        <w:permStart w:id="102838087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02838087"/>
          </w:p>
        </w:tc>
        <w:permStart w:id="930642840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930642840"/>
          </w:p>
        </w:tc>
        <w:permStart w:id="1687759893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687759893"/>
          </w:p>
        </w:tc>
      </w:tr>
      <w:tr w:rsidR="009F6795" w:rsidRPr="00F0371B" w:rsidTr="009F6795">
        <w:tc>
          <w:tcPr>
            <w:tcW w:w="6642" w:type="dxa"/>
            <w:vMerge/>
          </w:tcPr>
          <w:p w:rsidR="009F6795" w:rsidRPr="007871C5" w:rsidRDefault="009F6795" w:rsidP="009F6795">
            <w:pPr>
              <w:pStyle w:val="Header"/>
              <w:rPr>
                <w:rFonts w:ascii="Calibri" w:hAnsi="Calibri"/>
                <w:color w:val="44546A" w:themeColor="text2"/>
              </w:rPr>
            </w:pPr>
          </w:p>
        </w:tc>
        <w:permStart w:id="901078710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901078710"/>
          </w:p>
        </w:tc>
        <w:permStart w:id="1502903326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502903326"/>
          </w:p>
        </w:tc>
        <w:permStart w:id="241309223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241309223"/>
          </w:p>
        </w:tc>
      </w:tr>
      <w:tr w:rsidR="009F6795" w:rsidRPr="00F0371B" w:rsidTr="009F6795">
        <w:tc>
          <w:tcPr>
            <w:tcW w:w="6642" w:type="dxa"/>
            <w:vMerge/>
          </w:tcPr>
          <w:p w:rsidR="009F6795" w:rsidRPr="007871C5" w:rsidRDefault="009F6795" w:rsidP="009F6795">
            <w:pPr>
              <w:pStyle w:val="ListParagraph"/>
              <w:rPr>
                <w:rFonts w:ascii="Calibri" w:hAnsi="Calibri"/>
                <w:color w:val="44546A" w:themeColor="text2"/>
              </w:rPr>
            </w:pPr>
          </w:p>
        </w:tc>
        <w:permStart w:id="1144202834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144202834"/>
          </w:p>
        </w:tc>
        <w:permStart w:id="406655123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406655123"/>
          </w:p>
        </w:tc>
        <w:permStart w:id="1754466666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754466666"/>
          </w:p>
        </w:tc>
      </w:tr>
      <w:tr w:rsidR="009F6795" w:rsidRPr="00F0371B" w:rsidTr="009F6795">
        <w:tc>
          <w:tcPr>
            <w:tcW w:w="6642" w:type="dxa"/>
            <w:vMerge/>
          </w:tcPr>
          <w:p w:rsidR="009F6795" w:rsidRPr="007871C5" w:rsidRDefault="009F6795" w:rsidP="009F6795">
            <w:pPr>
              <w:pStyle w:val="ListParagraph"/>
              <w:rPr>
                <w:rFonts w:ascii="Calibri" w:hAnsi="Calibri"/>
                <w:color w:val="44546A" w:themeColor="text2"/>
              </w:rPr>
            </w:pPr>
          </w:p>
        </w:tc>
        <w:permStart w:id="66667193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66667193"/>
          </w:p>
        </w:tc>
        <w:permStart w:id="52763969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52763969"/>
          </w:p>
        </w:tc>
        <w:permStart w:id="250831505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250831505"/>
          </w:p>
        </w:tc>
      </w:tr>
      <w:tr w:rsidR="009F6795" w:rsidRPr="00F0371B" w:rsidTr="009F6795">
        <w:tc>
          <w:tcPr>
            <w:tcW w:w="6642" w:type="dxa"/>
            <w:vMerge/>
          </w:tcPr>
          <w:p w:rsidR="009F6795" w:rsidRPr="007871C5" w:rsidRDefault="009F6795" w:rsidP="009F6795">
            <w:pPr>
              <w:pStyle w:val="ListParagraph"/>
              <w:rPr>
                <w:rFonts w:ascii="Calibri" w:hAnsi="Calibri"/>
                <w:color w:val="44546A" w:themeColor="text2"/>
              </w:rPr>
            </w:pPr>
          </w:p>
        </w:tc>
        <w:permStart w:id="1199704092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199704092"/>
          </w:p>
        </w:tc>
        <w:permStart w:id="1788805362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788805362"/>
          </w:p>
        </w:tc>
        <w:permStart w:id="1591618818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36B6F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36B6F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36B6F">
              <w:rPr>
                <w:rFonts w:cs="Arial"/>
                <w:b/>
                <w:color w:val="44546A" w:themeColor="text2"/>
              </w:rPr>
            </w:r>
            <w:r w:rsidRPr="00236B6F">
              <w:rPr>
                <w:rFonts w:cs="Arial"/>
                <w:b/>
                <w:color w:val="44546A" w:themeColor="text2"/>
              </w:rPr>
              <w:fldChar w:fldCharType="separate"/>
            </w:r>
            <w:r w:rsidRPr="00236B6F">
              <w:rPr>
                <w:rFonts w:cs="Arial"/>
                <w:b/>
                <w:color w:val="44546A" w:themeColor="text2"/>
              </w:rPr>
              <w:fldChar w:fldCharType="end"/>
            </w:r>
            <w:permEnd w:id="1591618818"/>
          </w:p>
        </w:tc>
      </w:tr>
      <w:tr w:rsidR="009F6795" w:rsidRPr="00F0371B" w:rsidTr="009F6795">
        <w:tc>
          <w:tcPr>
            <w:tcW w:w="6642" w:type="dxa"/>
          </w:tcPr>
          <w:p w:rsidR="009F6795" w:rsidRPr="007871C5" w:rsidRDefault="009F6795" w:rsidP="009F6795">
            <w:pPr>
              <w:rPr>
                <w:rFonts w:ascii="Calibri" w:hAnsi="Calibri"/>
                <w:color w:val="44546A" w:themeColor="text2"/>
              </w:rPr>
            </w:pPr>
            <w:r w:rsidRPr="007871C5">
              <w:rPr>
                <w:rFonts w:ascii="Calibri" w:hAnsi="Calibri"/>
                <w:color w:val="44546A" w:themeColor="text2"/>
              </w:rPr>
              <w:t>IT access requested including email, genie log in, TAB log in and network access</w:t>
            </w:r>
          </w:p>
        </w:tc>
        <w:permStart w:id="108068990" w:edGrp="everyone"/>
        <w:tc>
          <w:tcPr>
            <w:tcW w:w="815" w:type="dxa"/>
            <w:vAlign w:val="center"/>
          </w:tcPr>
          <w:p w:rsidR="009F6795" w:rsidRDefault="009F6795" w:rsidP="009F6795">
            <w:pPr>
              <w:jc w:val="center"/>
            </w:pPr>
            <w:r w:rsidRPr="0024619A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619A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4619A">
              <w:rPr>
                <w:rFonts w:cs="Arial"/>
                <w:b/>
                <w:color w:val="44546A" w:themeColor="text2"/>
              </w:rPr>
            </w:r>
            <w:r w:rsidRPr="0024619A">
              <w:rPr>
                <w:rFonts w:cs="Arial"/>
                <w:b/>
                <w:color w:val="44546A" w:themeColor="text2"/>
              </w:rPr>
              <w:fldChar w:fldCharType="separate"/>
            </w:r>
            <w:r w:rsidRPr="0024619A">
              <w:rPr>
                <w:rFonts w:cs="Arial"/>
                <w:b/>
                <w:color w:val="44546A" w:themeColor="text2"/>
              </w:rPr>
              <w:fldChar w:fldCharType="end"/>
            </w:r>
            <w:permEnd w:id="108068990"/>
          </w:p>
        </w:tc>
        <w:permStart w:id="1957846008" w:edGrp="everyone"/>
        <w:tc>
          <w:tcPr>
            <w:tcW w:w="773" w:type="dxa"/>
            <w:vAlign w:val="center"/>
          </w:tcPr>
          <w:p w:rsidR="009F6795" w:rsidRDefault="009F6795" w:rsidP="009F6795">
            <w:pPr>
              <w:jc w:val="center"/>
            </w:pPr>
            <w:r w:rsidRPr="0024619A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619A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4619A">
              <w:rPr>
                <w:rFonts w:cs="Arial"/>
                <w:b/>
                <w:color w:val="44546A" w:themeColor="text2"/>
              </w:rPr>
            </w:r>
            <w:r w:rsidRPr="0024619A">
              <w:rPr>
                <w:rFonts w:cs="Arial"/>
                <w:b/>
                <w:color w:val="44546A" w:themeColor="text2"/>
              </w:rPr>
              <w:fldChar w:fldCharType="separate"/>
            </w:r>
            <w:r w:rsidRPr="0024619A">
              <w:rPr>
                <w:rFonts w:cs="Arial"/>
                <w:b/>
                <w:color w:val="44546A" w:themeColor="text2"/>
              </w:rPr>
              <w:fldChar w:fldCharType="end"/>
            </w:r>
            <w:permEnd w:id="1957846008"/>
          </w:p>
        </w:tc>
        <w:permStart w:id="2025984327" w:edGrp="everyone"/>
        <w:tc>
          <w:tcPr>
            <w:tcW w:w="786" w:type="dxa"/>
            <w:vAlign w:val="center"/>
          </w:tcPr>
          <w:p w:rsidR="009F6795" w:rsidRDefault="009F6795" w:rsidP="009F6795">
            <w:pPr>
              <w:jc w:val="center"/>
            </w:pPr>
            <w:r w:rsidRPr="0024619A">
              <w:rPr>
                <w:rFonts w:cs="Arial"/>
                <w:b/>
                <w:color w:val="44546A" w:themeColor="text2"/>
              </w:rPr>
              <w:fldChar w:fldCharType="begin">
                <w:ffData>
                  <w:name w:val="Check1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4619A">
              <w:rPr>
                <w:rFonts w:cs="Arial"/>
                <w:b/>
                <w:color w:val="44546A" w:themeColor="text2"/>
              </w:rPr>
              <w:instrText xml:space="preserve"> FORMCHECKBOX </w:instrText>
            </w:r>
            <w:r w:rsidRPr="0024619A">
              <w:rPr>
                <w:rFonts w:cs="Arial"/>
                <w:b/>
                <w:color w:val="44546A" w:themeColor="text2"/>
              </w:rPr>
            </w:r>
            <w:r w:rsidRPr="0024619A">
              <w:rPr>
                <w:rFonts w:cs="Arial"/>
                <w:b/>
                <w:color w:val="44546A" w:themeColor="text2"/>
              </w:rPr>
              <w:fldChar w:fldCharType="separate"/>
            </w:r>
            <w:r w:rsidRPr="0024619A">
              <w:rPr>
                <w:rFonts w:cs="Arial"/>
                <w:b/>
                <w:color w:val="44546A" w:themeColor="text2"/>
              </w:rPr>
              <w:fldChar w:fldCharType="end"/>
            </w:r>
            <w:permEnd w:id="2025984327"/>
          </w:p>
        </w:tc>
      </w:tr>
    </w:tbl>
    <w:p w:rsidR="00FC7C82" w:rsidRDefault="00FC7C82" w:rsidP="000723A1">
      <w:pPr>
        <w:rPr>
          <w:rFonts w:ascii="Calibri" w:hAnsi="Calibri"/>
          <w:color w:val="44546A" w:themeColor="text2"/>
          <w:sz w:val="24"/>
          <w:szCs w:val="24"/>
        </w:rPr>
      </w:pPr>
    </w:p>
    <w:p w:rsidR="007871C5" w:rsidRPr="007871C5" w:rsidRDefault="007871C5" w:rsidP="000723A1">
      <w:pPr>
        <w:rPr>
          <w:rFonts w:ascii="Calibri" w:hAnsi="Calibri"/>
          <w:b/>
          <w:color w:val="44546A" w:themeColor="text2"/>
          <w:sz w:val="24"/>
          <w:szCs w:val="24"/>
        </w:rPr>
      </w:pPr>
      <w:r w:rsidRPr="007871C5">
        <w:rPr>
          <w:rFonts w:ascii="Calibri" w:hAnsi="Calibri"/>
          <w:b/>
          <w:color w:val="44546A" w:themeColor="text2"/>
          <w:sz w:val="24"/>
          <w:szCs w:val="24"/>
        </w:rPr>
        <w:t>HR Representative Signed:</w:t>
      </w:r>
      <w:r w:rsidRPr="007871C5">
        <w:rPr>
          <w:rFonts w:ascii="Calibri" w:hAnsi="Calibri"/>
          <w:b/>
          <w:color w:val="44546A" w:themeColor="text2"/>
          <w:sz w:val="24"/>
          <w:szCs w:val="24"/>
        </w:rPr>
        <w:tab/>
      </w:r>
      <w:r w:rsidRPr="007871C5">
        <w:rPr>
          <w:rFonts w:ascii="Calibri" w:hAnsi="Calibri"/>
          <w:b/>
          <w:color w:val="44546A" w:themeColor="text2"/>
          <w:sz w:val="24"/>
          <w:szCs w:val="24"/>
        </w:rPr>
        <w:tab/>
      </w:r>
      <w:r w:rsidRPr="007871C5">
        <w:rPr>
          <w:rFonts w:ascii="Calibri" w:hAnsi="Calibri"/>
          <w:b/>
          <w:color w:val="44546A" w:themeColor="text2"/>
          <w:sz w:val="24"/>
          <w:szCs w:val="24"/>
        </w:rPr>
        <w:tab/>
      </w:r>
      <w:r w:rsidRPr="007871C5">
        <w:rPr>
          <w:rFonts w:ascii="Calibri" w:hAnsi="Calibri"/>
          <w:b/>
          <w:color w:val="44546A" w:themeColor="text2"/>
          <w:sz w:val="24"/>
          <w:szCs w:val="24"/>
        </w:rPr>
        <w:tab/>
      </w:r>
      <w:r w:rsidRPr="007871C5">
        <w:rPr>
          <w:rFonts w:ascii="Calibri" w:hAnsi="Calibri"/>
          <w:b/>
          <w:color w:val="44546A" w:themeColor="text2"/>
          <w:sz w:val="24"/>
          <w:szCs w:val="24"/>
        </w:rPr>
        <w:tab/>
      </w:r>
      <w:r w:rsidRPr="007871C5">
        <w:rPr>
          <w:rFonts w:ascii="Calibri" w:hAnsi="Calibri"/>
          <w:b/>
          <w:color w:val="44546A" w:themeColor="text2"/>
          <w:sz w:val="24"/>
          <w:szCs w:val="24"/>
        </w:rPr>
        <w:tab/>
        <w:t>Date:</w:t>
      </w:r>
      <w:r w:rsidR="009F6795">
        <w:rPr>
          <w:rFonts w:ascii="Calibri" w:hAnsi="Calibri"/>
          <w:b/>
          <w:color w:val="44546A" w:themeColor="text2"/>
          <w:sz w:val="24"/>
          <w:szCs w:val="24"/>
        </w:rPr>
        <w:t xml:space="preserve"> </w:t>
      </w:r>
      <w:permStart w:id="632172887" w:edGrp="everyone"/>
      <w:r w:rsidR="009F6795" w:rsidRPr="009F6795">
        <w:rPr>
          <w:rFonts w:ascii="Calibri" w:hAnsi="Calibri"/>
          <w:color w:val="44546A" w:themeColor="text2"/>
          <w:sz w:val="24"/>
          <w:szCs w:val="24"/>
        </w:rPr>
        <w:t xml:space="preserve">                </w:t>
      </w:r>
      <w:permEnd w:id="632172887"/>
    </w:p>
    <w:sectPr w:rsidR="007871C5" w:rsidRPr="007871C5" w:rsidSect="009F6795">
      <w:headerReference w:type="default" r:id="rId7"/>
      <w:footerReference w:type="default" r:id="rId8"/>
      <w:pgSz w:w="11906" w:h="16838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71B" w:rsidRDefault="00F0371B" w:rsidP="00F0371B">
      <w:pPr>
        <w:spacing w:after="0" w:line="240" w:lineRule="auto"/>
      </w:pPr>
      <w:r>
        <w:separator/>
      </w:r>
    </w:p>
  </w:endnote>
  <w:endnote w:type="continuationSeparator" w:id="0">
    <w:p w:rsidR="00F0371B" w:rsidRDefault="00F0371B" w:rsidP="00F0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795" w:rsidRDefault="009F6795" w:rsidP="009F6795">
    <w:pPr>
      <w:pBdr>
        <w:top w:val="single" w:sz="4" w:space="1" w:color="auto"/>
      </w:pBdr>
      <w:tabs>
        <w:tab w:val="left" w:pos="0"/>
        <w:tab w:val="center" w:pos="4320"/>
        <w:tab w:val="right" w:pos="8931"/>
      </w:tabs>
      <w:rPr>
        <w:sz w:val="16"/>
        <w:szCs w:val="16"/>
      </w:rPr>
    </w:pPr>
    <w:r>
      <w:rPr>
        <w:rFonts w:ascii="Calibri" w:hAnsi="Calibri"/>
        <w:sz w:val="16"/>
        <w:szCs w:val="16"/>
      </w:rPr>
      <w:t>1</w:t>
    </w:r>
    <w:r>
      <w:rPr>
        <w:rFonts w:ascii="Calibri" w:hAnsi="Calibri"/>
        <w:sz w:val="16"/>
        <w:szCs w:val="16"/>
      </w:rPr>
      <w:t>4</w:t>
    </w:r>
    <w:r>
      <w:rPr>
        <w:rFonts w:ascii="Calibri" w:hAnsi="Calibri"/>
        <w:sz w:val="16"/>
        <w:szCs w:val="16"/>
        <w:vertAlign w:val="superscript"/>
      </w:rPr>
      <w:t>th</w:t>
    </w:r>
    <w:r>
      <w:rPr>
        <w:rFonts w:ascii="Calibri" w:hAnsi="Calibri"/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>May</w:t>
    </w:r>
    <w:r>
      <w:rPr>
        <w:rFonts w:ascii="Calibri" w:hAnsi="Calibri"/>
        <w:sz w:val="16"/>
        <w:szCs w:val="16"/>
      </w:rPr>
      <w:t>, 2015</w:t>
    </w:r>
    <w:r>
      <w:rPr>
        <w:rFonts w:ascii="Calibri" w:hAnsi="Calibri"/>
        <w:sz w:val="16"/>
        <w:szCs w:val="16"/>
      </w:rPr>
      <w:tab/>
      <w:t>HR2</w:t>
    </w:r>
    <w:r>
      <w:rPr>
        <w:rFonts w:ascii="Calibri" w:hAnsi="Calibri"/>
        <w:sz w:val="16"/>
        <w:szCs w:val="16"/>
      </w:rPr>
      <w:t>0</w:t>
    </w:r>
    <w:r>
      <w:rPr>
        <w:rFonts w:ascii="Calibri" w:hAnsi="Calibri"/>
        <w:sz w:val="16"/>
        <w:szCs w:val="16"/>
      </w:rPr>
      <w:t xml:space="preserve"> </w:t>
    </w:r>
    <w:r>
      <w:rPr>
        <w:rFonts w:ascii="Calibri" w:hAnsi="Calibri"/>
        <w:sz w:val="16"/>
        <w:szCs w:val="16"/>
      </w:rPr>
      <w:tab/>
      <w:t xml:space="preserve">Page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PAGE </w:instrText>
    </w:r>
    <w:r>
      <w:rPr>
        <w:rFonts w:ascii="Calibri" w:hAnsi="Calibri"/>
        <w:sz w:val="16"/>
        <w:szCs w:val="16"/>
      </w:rPr>
      <w:fldChar w:fldCharType="separate"/>
    </w:r>
    <w:r w:rsidR="008705B1">
      <w:rPr>
        <w:rFonts w:ascii="Calibri" w:hAnsi="Calibri"/>
        <w:noProof/>
        <w:sz w:val="16"/>
        <w:szCs w:val="16"/>
      </w:rPr>
      <w:t>2</w:t>
    </w:r>
    <w:r>
      <w:rPr>
        <w:rFonts w:ascii="Calibri" w:hAnsi="Calibri"/>
        <w:sz w:val="16"/>
        <w:szCs w:val="16"/>
      </w:rPr>
      <w:fldChar w:fldCharType="end"/>
    </w:r>
    <w:r>
      <w:rPr>
        <w:rFonts w:ascii="Calibri" w:hAnsi="Calibri"/>
        <w:sz w:val="16"/>
        <w:szCs w:val="16"/>
      </w:rPr>
      <w:t xml:space="preserve"> of </w:t>
    </w:r>
    <w:r>
      <w:rPr>
        <w:rFonts w:ascii="Calibri" w:hAnsi="Calibri"/>
        <w:sz w:val="16"/>
        <w:szCs w:val="16"/>
      </w:rPr>
      <w:fldChar w:fldCharType="begin"/>
    </w:r>
    <w:r>
      <w:rPr>
        <w:rFonts w:ascii="Calibri" w:hAnsi="Calibri"/>
        <w:sz w:val="16"/>
        <w:szCs w:val="16"/>
      </w:rPr>
      <w:instrText xml:space="preserve"> NUMPAGES </w:instrText>
    </w:r>
    <w:r>
      <w:rPr>
        <w:rFonts w:ascii="Calibri" w:hAnsi="Calibri"/>
        <w:sz w:val="16"/>
        <w:szCs w:val="16"/>
      </w:rPr>
      <w:fldChar w:fldCharType="separate"/>
    </w:r>
    <w:r w:rsidR="008705B1">
      <w:rPr>
        <w:rFonts w:ascii="Calibri" w:hAnsi="Calibri"/>
        <w:noProof/>
        <w:sz w:val="16"/>
        <w:szCs w:val="16"/>
      </w:rPr>
      <w:t>2</w:t>
    </w:r>
    <w:r>
      <w:rPr>
        <w:rFonts w:ascii="Calibri" w:hAnsi="Calibr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71B" w:rsidRDefault="00F0371B" w:rsidP="00F0371B">
      <w:pPr>
        <w:spacing w:after="0" w:line="240" w:lineRule="auto"/>
      </w:pPr>
      <w:r>
        <w:separator/>
      </w:r>
    </w:p>
  </w:footnote>
  <w:footnote w:type="continuationSeparator" w:id="0">
    <w:p w:rsidR="00F0371B" w:rsidRDefault="00F0371B" w:rsidP="00F0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71B" w:rsidRDefault="00F0371B">
    <w:pPr>
      <w:pStyle w:val="Header"/>
    </w:pPr>
    <w:ins w:id="1" w:author="Amber-Charlotte Fee" w:date="2015-01-27T12:13:00Z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032B95B2" wp14:editId="3A1A7168">
            <wp:simplePos x="0" y="0"/>
            <wp:positionH relativeFrom="margin">
              <wp:posOffset>3733800</wp:posOffset>
            </wp:positionH>
            <wp:positionV relativeFrom="paragraph">
              <wp:posOffset>-314960</wp:posOffset>
            </wp:positionV>
            <wp:extent cx="23717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13" y="21060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747DE"/>
    <w:multiLevelType w:val="hybridMultilevel"/>
    <w:tmpl w:val="98C66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6300F"/>
    <w:multiLevelType w:val="hybridMultilevel"/>
    <w:tmpl w:val="351CDE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345CF"/>
    <w:multiLevelType w:val="hybridMultilevel"/>
    <w:tmpl w:val="F9306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F4A36"/>
    <w:multiLevelType w:val="hybridMultilevel"/>
    <w:tmpl w:val="E12E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113BF"/>
    <w:multiLevelType w:val="hybridMultilevel"/>
    <w:tmpl w:val="4EE88C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24B1E"/>
    <w:multiLevelType w:val="hybridMultilevel"/>
    <w:tmpl w:val="0764D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formatting="1" w:enforcement="1" w:cryptProviderType="rsaAES" w:cryptAlgorithmClass="hash" w:cryptAlgorithmType="typeAny" w:cryptAlgorithmSid="14" w:cryptSpinCount="100000" w:hash="WshLDNq1rB7dlGbJd0wPVRw3VrpEf0wDKqSD3W9l1+lHQTsbIvx3cXvtO7g1/ilmR0MMLRC4GWUr4Mk7raGJwQ==" w:salt="+m1h4zUfxh2u7sBceb+Ao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C82"/>
    <w:rsid w:val="000723A1"/>
    <w:rsid w:val="00086BE3"/>
    <w:rsid w:val="001E311E"/>
    <w:rsid w:val="00230D9D"/>
    <w:rsid w:val="002F1D6C"/>
    <w:rsid w:val="002F5554"/>
    <w:rsid w:val="003A7708"/>
    <w:rsid w:val="004E218A"/>
    <w:rsid w:val="0052622D"/>
    <w:rsid w:val="005575F8"/>
    <w:rsid w:val="0057126E"/>
    <w:rsid w:val="005D5537"/>
    <w:rsid w:val="00625740"/>
    <w:rsid w:val="006E59C7"/>
    <w:rsid w:val="00754DE2"/>
    <w:rsid w:val="007871C5"/>
    <w:rsid w:val="007B6EDE"/>
    <w:rsid w:val="008705B1"/>
    <w:rsid w:val="008708AA"/>
    <w:rsid w:val="008F6885"/>
    <w:rsid w:val="009B1922"/>
    <w:rsid w:val="009F6795"/>
    <w:rsid w:val="00A2035C"/>
    <w:rsid w:val="00AB0DE9"/>
    <w:rsid w:val="00BE7FD8"/>
    <w:rsid w:val="00C30A7E"/>
    <w:rsid w:val="00CF38CA"/>
    <w:rsid w:val="00D636DB"/>
    <w:rsid w:val="00E20A7D"/>
    <w:rsid w:val="00F0371B"/>
    <w:rsid w:val="00FC682A"/>
    <w:rsid w:val="00FC7C82"/>
    <w:rsid w:val="00F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0688FB-AB46-4956-85E8-365FA2F4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6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6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B0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3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1B"/>
  </w:style>
  <w:style w:type="paragraph" w:styleId="Footer">
    <w:name w:val="footer"/>
    <w:basedOn w:val="Normal"/>
    <w:link w:val="FooterChar"/>
    <w:uiPriority w:val="99"/>
    <w:unhideWhenUsed/>
    <w:rsid w:val="00F03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3374</Characters>
  <Application>Microsoft Office Word</Application>
  <DocSecurity>12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Joyce</dc:creator>
  <cp:lastModifiedBy>Derrick Chan</cp:lastModifiedBy>
  <cp:revision>2</cp:revision>
  <cp:lastPrinted>2015-05-14T07:49:00Z</cp:lastPrinted>
  <dcterms:created xsi:type="dcterms:W3CDTF">2015-05-14T07:49:00Z</dcterms:created>
  <dcterms:modified xsi:type="dcterms:W3CDTF">2015-05-14T07:49:00Z</dcterms:modified>
</cp:coreProperties>
</file>