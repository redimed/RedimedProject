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F23" w:rsidRPr="005E662A" w:rsidRDefault="004E6F23" w:rsidP="00E60EBF">
      <w:pPr>
        <w:pStyle w:val="Body"/>
        <w:spacing w:line="240" w:lineRule="auto"/>
        <w:rPr>
          <w:rStyle w:val="Insertionspace"/>
          <w:rFonts w:asciiTheme="minorHAnsi" w:hAnsiTheme="minorHAnsi"/>
          <w:color w:val="auto"/>
          <w:sz w:val="24"/>
          <w:szCs w:val="24"/>
        </w:rPr>
      </w:pPr>
      <w:bookmarkStart w:id="0" w:name="_GoBack"/>
      <w:bookmarkEnd w:id="0"/>
    </w:p>
    <w:p w:rsidR="005E662A" w:rsidRDefault="006254D6" w:rsidP="00E60EBF">
      <w:pPr>
        <w:pStyle w:val="Body"/>
        <w:spacing w:line="240" w:lineRule="auto"/>
        <w:rPr>
          <w:rFonts w:asciiTheme="minorHAnsi" w:hAnsiTheme="minorHAnsi"/>
          <w:sz w:val="24"/>
          <w:szCs w:val="24"/>
        </w:rPr>
      </w:pPr>
      <w:permStart w:id="244855551" w:edGrp="everyone"/>
      <w:r w:rsidRPr="006E6989">
        <w:rPr>
          <w:rStyle w:val="Insertionspace"/>
          <w:rFonts w:asciiTheme="minorHAnsi" w:hAnsiTheme="minorHAnsi"/>
          <w:color w:val="auto"/>
          <w:sz w:val="24"/>
          <w:szCs w:val="24"/>
        </w:rPr>
        <w:t>DATE</w:t>
      </w:r>
      <w:permEnd w:id="244855551"/>
    </w:p>
    <w:p w:rsidR="006254D6" w:rsidRPr="006254D6" w:rsidRDefault="006254D6" w:rsidP="00E60EBF">
      <w:pPr>
        <w:pStyle w:val="Body"/>
        <w:spacing w:line="240" w:lineRule="auto"/>
        <w:rPr>
          <w:rStyle w:val="Bodybold"/>
          <w:rFonts w:asciiTheme="minorHAnsi" w:hAnsiTheme="minorHAnsi"/>
          <w:b w:val="0"/>
          <w:sz w:val="24"/>
          <w:szCs w:val="24"/>
        </w:rPr>
      </w:pPr>
    </w:p>
    <w:p w:rsidR="004E6F23" w:rsidRPr="005E662A" w:rsidRDefault="00D07B0E" w:rsidP="00E60EBF">
      <w:pPr>
        <w:pStyle w:val="Body"/>
        <w:spacing w:line="240" w:lineRule="auto"/>
        <w:rPr>
          <w:rFonts w:asciiTheme="minorHAnsi" w:hAnsiTheme="minorHAnsi"/>
          <w:sz w:val="24"/>
          <w:szCs w:val="24"/>
        </w:rPr>
      </w:pPr>
      <w:r w:rsidRPr="005E662A">
        <w:rPr>
          <w:rStyle w:val="Bodybold"/>
          <w:rFonts w:asciiTheme="minorHAnsi" w:hAnsiTheme="minorHAnsi"/>
          <w:sz w:val="24"/>
          <w:szCs w:val="24"/>
        </w:rPr>
        <w:t>Private and C</w:t>
      </w:r>
      <w:r w:rsidR="004E6F23" w:rsidRPr="005E662A">
        <w:rPr>
          <w:rStyle w:val="Bodybold"/>
          <w:rFonts w:asciiTheme="minorHAnsi" w:hAnsiTheme="minorHAnsi"/>
          <w:sz w:val="24"/>
          <w:szCs w:val="24"/>
        </w:rPr>
        <w:t>onfidential</w:t>
      </w:r>
    </w:p>
    <w:p w:rsidR="00D07B0E" w:rsidRDefault="009A385B" w:rsidP="00E60EBF">
      <w:pPr>
        <w:pStyle w:val="BodyTextIndent2"/>
        <w:ind w:left="0"/>
        <w:jc w:val="both"/>
        <w:rPr>
          <w:rFonts w:asciiTheme="minorHAnsi" w:hAnsiTheme="minorHAnsi" w:cs="Arial"/>
          <w:sz w:val="24"/>
          <w:szCs w:val="24"/>
        </w:rPr>
      </w:pPr>
      <w:permStart w:id="2098092744" w:edGrp="everyone"/>
      <w:r>
        <w:rPr>
          <w:rFonts w:asciiTheme="minorHAnsi" w:hAnsiTheme="minorHAnsi" w:cs="Arial"/>
          <w:sz w:val="24"/>
          <w:szCs w:val="24"/>
        </w:rPr>
        <w:t>NAME</w:t>
      </w:r>
    </w:p>
    <w:p w:rsidR="009A385B" w:rsidRDefault="009A385B" w:rsidP="00E60EBF">
      <w:pPr>
        <w:pStyle w:val="BodyTextIndent2"/>
        <w:ind w:left="0"/>
        <w:jc w:val="both"/>
        <w:rPr>
          <w:rFonts w:asciiTheme="minorHAnsi" w:hAnsiTheme="minorHAnsi" w:cs="Arial"/>
          <w:sz w:val="24"/>
          <w:szCs w:val="24"/>
        </w:rPr>
      </w:pPr>
      <w:r>
        <w:rPr>
          <w:rFonts w:asciiTheme="minorHAnsi" w:hAnsiTheme="minorHAnsi" w:cs="Arial"/>
          <w:sz w:val="24"/>
          <w:szCs w:val="24"/>
        </w:rPr>
        <w:t>ADDRESS</w:t>
      </w:r>
    </w:p>
    <w:p w:rsidR="009A385B" w:rsidRPr="005E662A" w:rsidRDefault="009A385B" w:rsidP="00E60EBF">
      <w:pPr>
        <w:pStyle w:val="BodyTextIndent2"/>
        <w:ind w:left="0"/>
        <w:jc w:val="both"/>
        <w:rPr>
          <w:rFonts w:asciiTheme="minorHAnsi" w:hAnsiTheme="minorHAnsi" w:cs="Arial"/>
          <w:sz w:val="24"/>
          <w:szCs w:val="24"/>
        </w:rPr>
      </w:pPr>
      <w:r>
        <w:rPr>
          <w:rFonts w:asciiTheme="minorHAnsi" w:hAnsiTheme="minorHAnsi" w:cs="Arial"/>
          <w:sz w:val="24"/>
          <w:szCs w:val="24"/>
        </w:rPr>
        <w:t>SUBURB STATE POSTCODE</w:t>
      </w:r>
    </w:p>
    <w:permEnd w:id="2098092744"/>
    <w:p w:rsidR="004E6F23" w:rsidRPr="005E662A" w:rsidRDefault="004E6F23" w:rsidP="00E60EBF">
      <w:pPr>
        <w:pStyle w:val="Body"/>
        <w:spacing w:line="240" w:lineRule="auto"/>
        <w:rPr>
          <w:rFonts w:asciiTheme="minorHAnsi" w:hAnsiTheme="minorHAnsi"/>
          <w:sz w:val="24"/>
          <w:szCs w:val="24"/>
        </w:rPr>
      </w:pPr>
    </w:p>
    <w:p w:rsidR="004E6F23" w:rsidRPr="005E662A" w:rsidRDefault="004E6F23" w:rsidP="00E60EBF">
      <w:pPr>
        <w:pStyle w:val="Body"/>
        <w:spacing w:after="0" w:line="240" w:lineRule="auto"/>
        <w:rPr>
          <w:rStyle w:val="Insertionspace"/>
          <w:rFonts w:asciiTheme="minorHAnsi" w:hAnsiTheme="minorHAnsi"/>
          <w:color w:val="auto"/>
          <w:sz w:val="24"/>
          <w:szCs w:val="24"/>
        </w:rPr>
      </w:pPr>
      <w:r w:rsidRPr="005E662A">
        <w:rPr>
          <w:rFonts w:asciiTheme="minorHAnsi" w:hAnsiTheme="minorHAnsi"/>
          <w:sz w:val="24"/>
          <w:szCs w:val="24"/>
        </w:rPr>
        <w:t xml:space="preserve">Dear </w:t>
      </w:r>
      <w:permStart w:id="300958567" w:edGrp="everyone"/>
      <w:r w:rsidR="009A385B">
        <w:rPr>
          <w:rStyle w:val="Insertionspace"/>
          <w:rFonts w:asciiTheme="minorHAnsi" w:hAnsiTheme="minorHAnsi"/>
          <w:color w:val="auto"/>
          <w:sz w:val="24"/>
          <w:szCs w:val="24"/>
        </w:rPr>
        <w:t>NAME</w:t>
      </w:r>
      <w:permEnd w:id="300958567"/>
    </w:p>
    <w:p w:rsidR="000A499F" w:rsidRPr="005E662A" w:rsidRDefault="000A499F" w:rsidP="00E60EBF">
      <w:pPr>
        <w:pStyle w:val="Body"/>
        <w:spacing w:after="0" w:line="240" w:lineRule="auto"/>
        <w:rPr>
          <w:rFonts w:asciiTheme="minorHAnsi" w:hAnsiTheme="minorHAnsi"/>
          <w:sz w:val="24"/>
          <w:szCs w:val="24"/>
        </w:rPr>
      </w:pPr>
    </w:p>
    <w:p w:rsidR="004E6F23" w:rsidRPr="005E662A" w:rsidRDefault="00D07B0E" w:rsidP="00E60EBF">
      <w:pPr>
        <w:pStyle w:val="Letterheading"/>
        <w:spacing w:before="0" w:after="0"/>
        <w:rPr>
          <w:rFonts w:asciiTheme="minorHAnsi" w:hAnsiTheme="minorHAnsi"/>
          <w:sz w:val="24"/>
          <w:szCs w:val="24"/>
        </w:rPr>
      </w:pPr>
      <w:r w:rsidRPr="005E662A">
        <w:rPr>
          <w:rFonts w:asciiTheme="minorHAnsi" w:hAnsiTheme="minorHAnsi"/>
          <w:sz w:val="24"/>
          <w:szCs w:val="24"/>
        </w:rPr>
        <w:t>Termination of E</w:t>
      </w:r>
      <w:r w:rsidR="004E6F23" w:rsidRPr="005E662A">
        <w:rPr>
          <w:rFonts w:asciiTheme="minorHAnsi" w:hAnsiTheme="minorHAnsi"/>
          <w:sz w:val="24"/>
          <w:szCs w:val="24"/>
        </w:rPr>
        <w:t>mployment</w:t>
      </w:r>
      <w:r w:rsidR="006254D6">
        <w:rPr>
          <w:rFonts w:asciiTheme="minorHAnsi" w:hAnsiTheme="minorHAnsi"/>
          <w:sz w:val="24"/>
          <w:szCs w:val="24"/>
        </w:rPr>
        <w:t xml:space="preserve"> – Casual Employee</w:t>
      </w:r>
    </w:p>
    <w:p w:rsidR="000A499F" w:rsidRPr="005E662A" w:rsidRDefault="000A499F" w:rsidP="00E60EBF">
      <w:pPr>
        <w:pStyle w:val="Letterheading"/>
        <w:spacing w:before="0" w:after="0"/>
        <w:rPr>
          <w:rFonts w:asciiTheme="minorHAnsi" w:hAnsiTheme="minorHAnsi"/>
          <w:sz w:val="24"/>
          <w:szCs w:val="24"/>
        </w:rPr>
      </w:pPr>
    </w:p>
    <w:p w:rsidR="001B6D76" w:rsidRDefault="00D07B0E" w:rsidP="00E60EBF">
      <w:pPr>
        <w:pStyle w:val="Body"/>
        <w:spacing w:after="0" w:line="240" w:lineRule="auto"/>
        <w:jc w:val="both"/>
        <w:rPr>
          <w:rFonts w:asciiTheme="minorHAnsi" w:hAnsiTheme="minorHAnsi"/>
          <w:sz w:val="24"/>
          <w:szCs w:val="24"/>
        </w:rPr>
      </w:pPr>
      <w:bookmarkStart w:id="1" w:name="InsertText"/>
      <w:bookmarkEnd w:id="1"/>
      <w:r w:rsidRPr="005E662A">
        <w:rPr>
          <w:rStyle w:val="Insertionspace"/>
          <w:rFonts w:asciiTheme="minorHAnsi" w:hAnsiTheme="minorHAnsi"/>
          <w:color w:val="auto"/>
          <w:sz w:val="24"/>
          <w:szCs w:val="24"/>
        </w:rPr>
        <w:t>We</w:t>
      </w:r>
      <w:r w:rsidR="004E6F23" w:rsidRPr="005E662A">
        <w:rPr>
          <w:rFonts w:asciiTheme="minorHAnsi" w:hAnsiTheme="minorHAnsi"/>
          <w:sz w:val="24"/>
          <w:szCs w:val="24"/>
        </w:rPr>
        <w:t xml:space="preserve"> confirm that </w:t>
      </w:r>
      <w:r w:rsidRPr="005E662A">
        <w:rPr>
          <w:rStyle w:val="Insertionspace"/>
          <w:rFonts w:asciiTheme="minorHAnsi" w:hAnsiTheme="minorHAnsi"/>
          <w:color w:val="auto"/>
          <w:sz w:val="24"/>
          <w:szCs w:val="24"/>
        </w:rPr>
        <w:t>we</w:t>
      </w:r>
      <w:r w:rsidR="004E6F23" w:rsidRPr="005E662A">
        <w:rPr>
          <w:rFonts w:asciiTheme="minorHAnsi" w:hAnsiTheme="minorHAnsi"/>
          <w:sz w:val="24"/>
          <w:szCs w:val="24"/>
        </w:rPr>
        <w:t xml:space="preserve"> have decided not to continue your employment </w:t>
      </w:r>
      <w:r w:rsidR="006254D6">
        <w:rPr>
          <w:rFonts w:asciiTheme="minorHAnsi" w:hAnsiTheme="minorHAnsi"/>
          <w:sz w:val="24"/>
          <w:szCs w:val="24"/>
        </w:rPr>
        <w:t>and a</w:t>
      </w:r>
      <w:r w:rsidR="004E6F23" w:rsidRPr="005E662A">
        <w:rPr>
          <w:rFonts w:asciiTheme="minorHAnsi" w:hAnsiTheme="minorHAnsi"/>
          <w:sz w:val="24"/>
          <w:szCs w:val="24"/>
        </w:rPr>
        <w:t xml:space="preserve">s </w:t>
      </w:r>
      <w:r w:rsidR="006254D6">
        <w:rPr>
          <w:rFonts w:asciiTheme="minorHAnsi" w:hAnsiTheme="minorHAnsi"/>
          <w:sz w:val="24"/>
          <w:szCs w:val="24"/>
        </w:rPr>
        <w:t>a result, your employment will</w:t>
      </w:r>
      <w:r w:rsidR="00CF55FD">
        <w:rPr>
          <w:rFonts w:asciiTheme="minorHAnsi" w:hAnsiTheme="minorHAnsi"/>
          <w:sz w:val="24"/>
          <w:szCs w:val="24"/>
        </w:rPr>
        <w:t xml:space="preserve"> be terminated</w:t>
      </w:r>
      <w:r w:rsidR="006254D6">
        <w:rPr>
          <w:rFonts w:asciiTheme="minorHAnsi" w:hAnsiTheme="minorHAnsi"/>
          <w:sz w:val="24"/>
          <w:szCs w:val="24"/>
        </w:rPr>
        <w:t xml:space="preserve"> </w:t>
      </w:r>
      <w:r w:rsidRPr="005E662A">
        <w:rPr>
          <w:rFonts w:asciiTheme="minorHAnsi" w:hAnsiTheme="minorHAnsi"/>
          <w:sz w:val="24"/>
          <w:szCs w:val="24"/>
        </w:rPr>
        <w:t>effective</w:t>
      </w:r>
      <w:r w:rsidRPr="006E6989">
        <w:rPr>
          <w:rFonts w:asciiTheme="minorHAnsi" w:hAnsiTheme="minorHAnsi"/>
          <w:sz w:val="24"/>
          <w:szCs w:val="24"/>
        </w:rPr>
        <w:t xml:space="preserve">, </w:t>
      </w:r>
      <w:permStart w:id="1210140468" w:edGrp="everyone"/>
      <w:r w:rsidR="006254D6" w:rsidRPr="006E6989">
        <w:rPr>
          <w:rFonts w:asciiTheme="minorHAnsi" w:hAnsiTheme="minorHAnsi"/>
          <w:sz w:val="24"/>
          <w:szCs w:val="24"/>
        </w:rPr>
        <w:t>INSERT DATE</w:t>
      </w:r>
      <w:permEnd w:id="1210140468"/>
      <w:r w:rsidR="006254D6" w:rsidRPr="006E6989">
        <w:rPr>
          <w:rFonts w:asciiTheme="minorHAnsi" w:hAnsiTheme="minorHAnsi"/>
          <w:sz w:val="24"/>
          <w:szCs w:val="24"/>
        </w:rPr>
        <w:t xml:space="preserve">. </w:t>
      </w:r>
      <w:r w:rsidR="006254D6">
        <w:rPr>
          <w:rFonts w:asciiTheme="minorHAnsi" w:hAnsiTheme="minorHAnsi"/>
          <w:sz w:val="24"/>
          <w:szCs w:val="24"/>
        </w:rPr>
        <w:t xml:space="preserve">As </w:t>
      </w:r>
      <w:r w:rsidR="000A499F" w:rsidRPr="005E662A">
        <w:rPr>
          <w:rFonts w:asciiTheme="minorHAnsi" w:hAnsiTheme="minorHAnsi"/>
          <w:sz w:val="24"/>
          <w:szCs w:val="24"/>
        </w:rPr>
        <w:t xml:space="preserve">per your contract, we </w:t>
      </w:r>
      <w:r w:rsidR="006254D6">
        <w:rPr>
          <w:rFonts w:asciiTheme="minorHAnsi" w:hAnsiTheme="minorHAnsi"/>
          <w:sz w:val="24"/>
          <w:szCs w:val="24"/>
        </w:rPr>
        <w:t>are providing you with</w:t>
      </w:r>
      <w:r w:rsidR="000A499F" w:rsidRPr="005E662A">
        <w:rPr>
          <w:rFonts w:asciiTheme="minorHAnsi" w:hAnsiTheme="minorHAnsi"/>
          <w:sz w:val="24"/>
          <w:szCs w:val="24"/>
        </w:rPr>
        <w:t xml:space="preserve"> 1 weeks’ </w:t>
      </w:r>
      <w:r w:rsidR="006254D6">
        <w:rPr>
          <w:rFonts w:asciiTheme="minorHAnsi" w:hAnsiTheme="minorHAnsi"/>
          <w:sz w:val="24"/>
          <w:szCs w:val="24"/>
        </w:rPr>
        <w:t xml:space="preserve">notice with your last shift working with REDIMED being on </w:t>
      </w:r>
      <w:permStart w:id="247224559" w:edGrp="everyone"/>
      <w:r w:rsidR="006254D6" w:rsidRPr="006E6989">
        <w:rPr>
          <w:rFonts w:asciiTheme="minorHAnsi" w:hAnsiTheme="minorHAnsi"/>
          <w:sz w:val="24"/>
          <w:szCs w:val="24"/>
        </w:rPr>
        <w:t>INSERT DATE</w:t>
      </w:r>
      <w:permEnd w:id="247224559"/>
      <w:r w:rsidR="006254D6" w:rsidRPr="006E6989">
        <w:rPr>
          <w:rFonts w:asciiTheme="minorHAnsi" w:hAnsiTheme="minorHAnsi"/>
          <w:sz w:val="24"/>
          <w:szCs w:val="24"/>
        </w:rPr>
        <w:t>.</w:t>
      </w:r>
    </w:p>
    <w:p w:rsidR="006254D6" w:rsidRDefault="006254D6" w:rsidP="00E60EBF">
      <w:pPr>
        <w:pStyle w:val="Body"/>
        <w:spacing w:after="0" w:line="240" w:lineRule="auto"/>
        <w:jc w:val="both"/>
        <w:rPr>
          <w:rFonts w:asciiTheme="minorHAnsi" w:hAnsiTheme="minorHAnsi"/>
          <w:sz w:val="24"/>
          <w:szCs w:val="24"/>
        </w:rPr>
      </w:pPr>
    </w:p>
    <w:p w:rsidR="000A499F" w:rsidRPr="005E662A" w:rsidRDefault="006254D6" w:rsidP="00E60EBF">
      <w:pPr>
        <w:pStyle w:val="Body"/>
        <w:spacing w:after="0" w:line="240" w:lineRule="auto"/>
        <w:jc w:val="both"/>
        <w:rPr>
          <w:rFonts w:asciiTheme="minorHAnsi" w:hAnsiTheme="minorHAnsi"/>
          <w:sz w:val="24"/>
          <w:szCs w:val="24"/>
        </w:rPr>
      </w:pPr>
      <w:r>
        <w:rPr>
          <w:rFonts w:asciiTheme="minorHAnsi" w:hAnsiTheme="minorHAnsi"/>
          <w:sz w:val="24"/>
          <w:szCs w:val="24"/>
        </w:rPr>
        <w:t>Prior to the</w:t>
      </w:r>
      <w:r w:rsidR="000A499F" w:rsidRPr="005E662A">
        <w:rPr>
          <w:rFonts w:asciiTheme="minorHAnsi" w:hAnsiTheme="minorHAnsi"/>
          <w:sz w:val="24"/>
          <w:szCs w:val="24"/>
        </w:rPr>
        <w:t xml:space="preserve"> </w:t>
      </w:r>
      <w:r>
        <w:rPr>
          <w:rFonts w:asciiTheme="minorHAnsi" w:hAnsiTheme="minorHAnsi"/>
          <w:sz w:val="24"/>
          <w:szCs w:val="24"/>
        </w:rPr>
        <w:t xml:space="preserve">completion of your last shift with REDIMED, all REDIMED </w:t>
      </w:r>
      <w:r w:rsidR="000A499F" w:rsidRPr="005E662A">
        <w:rPr>
          <w:rFonts w:asciiTheme="minorHAnsi" w:hAnsiTheme="minorHAnsi"/>
          <w:sz w:val="24"/>
          <w:szCs w:val="24"/>
        </w:rPr>
        <w:t xml:space="preserve">property </w:t>
      </w:r>
      <w:r w:rsidR="0003131D">
        <w:rPr>
          <w:rFonts w:asciiTheme="minorHAnsi" w:hAnsiTheme="minorHAnsi"/>
          <w:sz w:val="24"/>
          <w:szCs w:val="24"/>
        </w:rPr>
        <w:t xml:space="preserve">(including phone, iPad, laptops, all chargers, </w:t>
      </w:r>
      <w:r>
        <w:rPr>
          <w:rFonts w:asciiTheme="minorHAnsi" w:hAnsiTheme="minorHAnsi"/>
          <w:sz w:val="24"/>
          <w:szCs w:val="24"/>
        </w:rPr>
        <w:t xml:space="preserve">keys, </w:t>
      </w:r>
      <w:r w:rsidR="0003131D">
        <w:rPr>
          <w:rFonts w:asciiTheme="minorHAnsi" w:hAnsiTheme="minorHAnsi"/>
          <w:sz w:val="24"/>
          <w:szCs w:val="24"/>
        </w:rPr>
        <w:t xml:space="preserve">docking stations </w:t>
      </w:r>
      <w:proofErr w:type="spellStart"/>
      <w:r w:rsidR="000A499F" w:rsidRPr="005E662A">
        <w:rPr>
          <w:rFonts w:asciiTheme="minorHAnsi" w:hAnsiTheme="minorHAnsi"/>
          <w:sz w:val="24"/>
          <w:szCs w:val="24"/>
        </w:rPr>
        <w:t>etc</w:t>
      </w:r>
      <w:proofErr w:type="spellEnd"/>
      <w:r w:rsidR="000A499F" w:rsidRPr="005E662A">
        <w:rPr>
          <w:rFonts w:asciiTheme="minorHAnsi" w:hAnsiTheme="minorHAnsi"/>
          <w:sz w:val="24"/>
          <w:szCs w:val="24"/>
        </w:rPr>
        <w:t xml:space="preserve">) </w:t>
      </w:r>
      <w:r>
        <w:rPr>
          <w:rFonts w:asciiTheme="minorHAnsi" w:hAnsiTheme="minorHAnsi"/>
          <w:sz w:val="24"/>
          <w:szCs w:val="24"/>
        </w:rPr>
        <w:t>are required to be</w:t>
      </w:r>
      <w:r w:rsidR="000A499F" w:rsidRPr="005E662A">
        <w:rPr>
          <w:rFonts w:asciiTheme="minorHAnsi" w:hAnsiTheme="minorHAnsi"/>
          <w:sz w:val="24"/>
          <w:szCs w:val="24"/>
        </w:rPr>
        <w:t xml:space="preserve"> returned before </w:t>
      </w:r>
      <w:r>
        <w:rPr>
          <w:rFonts w:asciiTheme="minorHAnsi" w:hAnsiTheme="minorHAnsi"/>
          <w:sz w:val="24"/>
          <w:szCs w:val="24"/>
        </w:rPr>
        <w:t xml:space="preserve">your next shift to your direct Manager. </w:t>
      </w:r>
    </w:p>
    <w:p w:rsidR="008742D1" w:rsidRDefault="008742D1" w:rsidP="006254D6">
      <w:pPr>
        <w:pStyle w:val="Body"/>
        <w:spacing w:after="0" w:line="240" w:lineRule="auto"/>
        <w:rPr>
          <w:rFonts w:asciiTheme="minorHAnsi" w:hAnsiTheme="minorHAnsi"/>
          <w:sz w:val="24"/>
          <w:szCs w:val="24"/>
        </w:rPr>
      </w:pPr>
    </w:p>
    <w:p w:rsidR="008C4486" w:rsidRDefault="008C4486" w:rsidP="00E60EBF">
      <w:pPr>
        <w:pStyle w:val="BodyTextIndent2"/>
        <w:ind w:left="0"/>
        <w:jc w:val="both"/>
        <w:rPr>
          <w:rFonts w:asciiTheme="minorHAnsi" w:hAnsiTheme="minorHAnsi" w:cs="Arial"/>
          <w:sz w:val="24"/>
          <w:szCs w:val="24"/>
        </w:rPr>
      </w:pPr>
      <w:r>
        <w:rPr>
          <w:rFonts w:asciiTheme="minorHAnsi" w:hAnsiTheme="minorHAnsi" w:cs="Arial"/>
          <w:sz w:val="24"/>
          <w:szCs w:val="24"/>
        </w:rPr>
        <w:t>You will also be reimbursed for any outstanding and reasonable fuel, phone or expense claims with accompanying documentation.  These monies will be reimbursed within the next fortnight.</w:t>
      </w:r>
    </w:p>
    <w:p w:rsidR="006254D6" w:rsidRDefault="006254D6" w:rsidP="00E60EBF">
      <w:pPr>
        <w:pStyle w:val="BodyTextIndent2"/>
        <w:ind w:left="0"/>
        <w:jc w:val="both"/>
        <w:rPr>
          <w:rFonts w:asciiTheme="minorHAnsi" w:hAnsiTheme="minorHAnsi" w:cs="Arial"/>
          <w:sz w:val="24"/>
          <w:szCs w:val="24"/>
        </w:rPr>
      </w:pPr>
    </w:p>
    <w:p w:rsidR="000A499F" w:rsidRDefault="000A499F" w:rsidP="00E60EBF">
      <w:pPr>
        <w:pStyle w:val="BodyTextIndent2"/>
        <w:ind w:left="0"/>
        <w:jc w:val="both"/>
        <w:rPr>
          <w:rFonts w:asciiTheme="minorHAnsi" w:hAnsiTheme="minorHAnsi" w:cs="Arial"/>
          <w:sz w:val="24"/>
          <w:szCs w:val="24"/>
        </w:rPr>
      </w:pPr>
      <w:r w:rsidRPr="005E662A">
        <w:rPr>
          <w:rFonts w:asciiTheme="minorHAnsi" w:hAnsiTheme="minorHAnsi" w:cs="Arial"/>
          <w:sz w:val="24"/>
          <w:szCs w:val="24"/>
        </w:rPr>
        <w:t>As per the Employment Contract you have previously signed, you agree that upon termination of your employment with the Company you shall return to the Company all company property, documents and any other materials constituting or containing Confidential Property or Confidential Information, without limitations, manuals, reports, diagrams, lists of suppliers or customers, correspondence and other written material relating to Confidential Information or Confidential Property and that you will not retain any documents or material or copies of such documents or material.</w:t>
      </w:r>
    </w:p>
    <w:p w:rsidR="005E662A" w:rsidRPr="005E662A" w:rsidRDefault="005E662A" w:rsidP="00E60EBF">
      <w:pPr>
        <w:pStyle w:val="Body"/>
        <w:spacing w:after="0" w:line="240" w:lineRule="auto"/>
        <w:jc w:val="both"/>
        <w:rPr>
          <w:rFonts w:asciiTheme="minorHAnsi" w:hAnsiTheme="minorHAnsi"/>
          <w:sz w:val="24"/>
          <w:szCs w:val="24"/>
        </w:rPr>
      </w:pPr>
    </w:p>
    <w:p w:rsidR="00FB6CE9" w:rsidRDefault="005E662A" w:rsidP="00FB6CE9">
      <w:pPr>
        <w:pStyle w:val="Body"/>
        <w:spacing w:after="0" w:line="240" w:lineRule="auto"/>
        <w:jc w:val="both"/>
        <w:rPr>
          <w:rFonts w:asciiTheme="minorHAnsi" w:hAnsiTheme="minorHAnsi"/>
          <w:sz w:val="24"/>
          <w:szCs w:val="24"/>
        </w:rPr>
        <w:sectPr w:rsidR="00FB6CE9" w:rsidSect="00E22C58">
          <w:headerReference w:type="default" r:id="rId7"/>
          <w:footerReference w:type="default" r:id="rId8"/>
          <w:pgSz w:w="11906" w:h="16838" w:code="9"/>
          <w:pgMar w:top="1134" w:right="1418" w:bottom="851" w:left="1418" w:header="567" w:footer="283" w:gutter="0"/>
          <w:cols w:space="567"/>
          <w:docGrid w:linePitch="360"/>
        </w:sectPr>
      </w:pPr>
      <w:r w:rsidRPr="005E662A">
        <w:rPr>
          <w:rFonts w:asciiTheme="minorHAnsi" w:hAnsiTheme="minorHAnsi"/>
          <w:sz w:val="24"/>
          <w:szCs w:val="24"/>
        </w:rPr>
        <w:t>We would like to thank you for your contribu</w:t>
      </w:r>
      <w:r w:rsidR="005828B4">
        <w:rPr>
          <w:rFonts w:asciiTheme="minorHAnsi" w:hAnsiTheme="minorHAnsi"/>
          <w:sz w:val="24"/>
          <w:szCs w:val="24"/>
        </w:rPr>
        <w:t>tion to the REDIMED team and we</w:t>
      </w:r>
      <w:r w:rsidRPr="005E662A">
        <w:rPr>
          <w:rFonts w:asciiTheme="minorHAnsi" w:hAnsiTheme="minorHAnsi"/>
          <w:sz w:val="24"/>
          <w:szCs w:val="24"/>
        </w:rPr>
        <w:t xml:space="preserve"> </w:t>
      </w:r>
      <w:r w:rsidR="004E6F23" w:rsidRPr="005E662A">
        <w:rPr>
          <w:rFonts w:asciiTheme="minorHAnsi" w:hAnsiTheme="minorHAnsi"/>
          <w:sz w:val="24"/>
          <w:szCs w:val="24"/>
        </w:rPr>
        <w:t xml:space="preserve">wish you well in your future </w:t>
      </w:r>
      <w:proofErr w:type="spellStart"/>
      <w:r w:rsidR="005828B4" w:rsidRPr="005E662A">
        <w:rPr>
          <w:rFonts w:asciiTheme="minorHAnsi" w:hAnsiTheme="minorHAnsi"/>
          <w:sz w:val="24"/>
          <w:szCs w:val="24"/>
        </w:rPr>
        <w:t>endeavo</w:t>
      </w:r>
      <w:r w:rsidR="004F6EA8">
        <w:rPr>
          <w:rFonts w:asciiTheme="minorHAnsi" w:hAnsiTheme="minorHAnsi"/>
          <w:sz w:val="24"/>
          <w:szCs w:val="24"/>
        </w:rPr>
        <w:t>u</w:t>
      </w:r>
      <w:r w:rsidR="005828B4" w:rsidRPr="005E662A">
        <w:rPr>
          <w:rFonts w:asciiTheme="minorHAnsi" w:hAnsiTheme="minorHAnsi"/>
          <w:sz w:val="24"/>
          <w:szCs w:val="24"/>
        </w:rPr>
        <w:t>rs</w:t>
      </w:r>
      <w:proofErr w:type="spellEnd"/>
      <w:r w:rsidR="004E6F23" w:rsidRPr="005E662A">
        <w:rPr>
          <w:rFonts w:asciiTheme="minorHAnsi" w:hAnsiTheme="minorHAnsi"/>
          <w:sz w:val="24"/>
          <w:szCs w:val="24"/>
        </w:rPr>
        <w:t>.</w:t>
      </w:r>
    </w:p>
    <w:p w:rsidR="0057676B" w:rsidRPr="005E662A" w:rsidRDefault="0057676B" w:rsidP="00E60EBF">
      <w:pPr>
        <w:pStyle w:val="Body"/>
        <w:spacing w:after="0" w:line="240" w:lineRule="auto"/>
        <w:rPr>
          <w:rFonts w:asciiTheme="minorHAnsi" w:hAnsiTheme="minorHAnsi"/>
          <w:sz w:val="24"/>
          <w:szCs w:val="24"/>
        </w:rPr>
      </w:pPr>
    </w:p>
    <w:p w:rsidR="00BB1723" w:rsidRDefault="00BB1723" w:rsidP="00BF165A">
      <w:pPr>
        <w:pStyle w:val="Body"/>
        <w:spacing w:after="0" w:line="240" w:lineRule="auto"/>
        <w:rPr>
          <w:rFonts w:asciiTheme="minorHAnsi" w:hAnsiTheme="minorHAnsi"/>
          <w:sz w:val="24"/>
          <w:szCs w:val="24"/>
        </w:rPr>
        <w:sectPr w:rsidR="00BB1723" w:rsidSect="00FB6CE9">
          <w:type w:val="continuous"/>
          <w:pgSz w:w="11906" w:h="16838" w:code="9"/>
          <w:pgMar w:top="1134" w:right="1418" w:bottom="851" w:left="1418" w:header="709" w:footer="709" w:gutter="0"/>
          <w:cols w:space="567"/>
          <w:docGrid w:linePitch="360"/>
        </w:sectPr>
      </w:pPr>
    </w:p>
    <w:p w:rsidR="004E6F23" w:rsidRDefault="004F6EA8" w:rsidP="00BF165A">
      <w:pPr>
        <w:pStyle w:val="Body"/>
        <w:spacing w:after="0" w:line="240" w:lineRule="auto"/>
        <w:rPr>
          <w:rFonts w:asciiTheme="minorHAnsi" w:hAnsiTheme="minorHAnsi"/>
          <w:sz w:val="24"/>
          <w:szCs w:val="24"/>
        </w:rPr>
      </w:pPr>
      <w:r>
        <w:rPr>
          <w:rFonts w:asciiTheme="minorHAnsi" w:hAnsiTheme="minorHAnsi"/>
          <w:sz w:val="24"/>
          <w:szCs w:val="24"/>
        </w:rPr>
        <w:lastRenderedPageBreak/>
        <w:t>Yours sincerely</w:t>
      </w:r>
    </w:p>
    <w:p w:rsidR="00FB6CE9" w:rsidRDefault="00FB6CE9" w:rsidP="00BF165A">
      <w:pPr>
        <w:pStyle w:val="Body"/>
        <w:spacing w:after="0" w:line="240" w:lineRule="auto"/>
        <w:rPr>
          <w:rFonts w:asciiTheme="minorHAnsi" w:hAnsiTheme="minorHAnsi"/>
          <w:sz w:val="24"/>
          <w:szCs w:val="24"/>
        </w:rPr>
      </w:pPr>
    </w:p>
    <w:p w:rsidR="00FB6CE9" w:rsidRPr="005E662A" w:rsidRDefault="00FB6CE9" w:rsidP="00BF165A">
      <w:pPr>
        <w:pStyle w:val="Body"/>
        <w:spacing w:after="0" w:line="240" w:lineRule="auto"/>
        <w:rPr>
          <w:rFonts w:asciiTheme="minorHAnsi" w:hAnsiTheme="minorHAnsi"/>
          <w:sz w:val="24"/>
          <w:szCs w:val="24"/>
        </w:rPr>
      </w:pPr>
    </w:p>
    <w:p w:rsidR="00FB6CE9" w:rsidRDefault="00FA59C1" w:rsidP="002904B4">
      <w:pPr>
        <w:pStyle w:val="Keepcopyblurb"/>
        <w:spacing w:after="0" w:line="240" w:lineRule="auto"/>
        <w:jc w:val="left"/>
        <w:rPr>
          <w:rFonts w:asciiTheme="minorHAnsi" w:hAnsiTheme="minorHAnsi"/>
          <w:b/>
          <w:color w:val="auto"/>
          <w:sz w:val="24"/>
          <w:szCs w:val="24"/>
        </w:rPr>
      </w:pPr>
      <w:permStart w:id="1595109859" w:edGrp="everyone"/>
      <w:r>
        <w:rPr>
          <w:rFonts w:asciiTheme="minorHAnsi" w:hAnsiTheme="minorHAnsi"/>
          <w:b/>
          <w:color w:val="auto"/>
          <w:sz w:val="24"/>
          <w:szCs w:val="24"/>
        </w:rPr>
        <w:t>[Name]</w:t>
      </w:r>
    </w:p>
    <w:p w:rsidR="006254D6" w:rsidRPr="004F6EA8" w:rsidRDefault="00FA59C1" w:rsidP="002904B4">
      <w:pPr>
        <w:pStyle w:val="Keepcopyblurb"/>
        <w:spacing w:after="0" w:line="240" w:lineRule="auto"/>
        <w:jc w:val="left"/>
        <w:rPr>
          <w:rFonts w:asciiTheme="minorHAnsi" w:hAnsiTheme="minorHAnsi"/>
          <w:b/>
          <w:color w:val="auto"/>
          <w:sz w:val="24"/>
          <w:szCs w:val="24"/>
        </w:rPr>
      </w:pPr>
      <w:r>
        <w:rPr>
          <w:rFonts w:asciiTheme="minorHAnsi" w:hAnsiTheme="minorHAnsi"/>
          <w:b/>
          <w:color w:val="auto"/>
          <w:sz w:val="24"/>
          <w:szCs w:val="24"/>
        </w:rPr>
        <w:t>[position]</w:t>
      </w:r>
      <w:permEnd w:id="1595109859"/>
    </w:p>
    <w:p w:rsidR="00FB6CE9" w:rsidRDefault="00FB6CE9" w:rsidP="00E60EBF">
      <w:pPr>
        <w:pStyle w:val="Keepcopyblurb"/>
        <w:spacing w:line="240" w:lineRule="auto"/>
        <w:jc w:val="left"/>
        <w:rPr>
          <w:rFonts w:asciiTheme="minorHAnsi" w:hAnsiTheme="minorHAnsi"/>
          <w:color w:val="auto"/>
          <w:sz w:val="24"/>
          <w:szCs w:val="24"/>
        </w:rPr>
        <w:sectPr w:rsidR="00FB6CE9" w:rsidSect="00BB1723">
          <w:type w:val="continuous"/>
          <w:pgSz w:w="11906" w:h="16838" w:code="9"/>
          <w:pgMar w:top="1134" w:right="1418" w:bottom="851" w:left="1418" w:header="709" w:footer="709" w:gutter="0"/>
          <w:cols w:space="567"/>
          <w:docGrid w:linePitch="360"/>
        </w:sectPr>
      </w:pPr>
    </w:p>
    <w:p w:rsidR="00FB6CE9" w:rsidRDefault="00FB6CE9" w:rsidP="00E60EBF">
      <w:pPr>
        <w:pStyle w:val="Keepcopyblurb"/>
        <w:spacing w:line="240" w:lineRule="auto"/>
        <w:jc w:val="left"/>
        <w:rPr>
          <w:rFonts w:asciiTheme="minorHAnsi" w:hAnsiTheme="minorHAnsi"/>
          <w:color w:val="auto"/>
          <w:sz w:val="24"/>
          <w:szCs w:val="24"/>
        </w:rPr>
      </w:pPr>
    </w:p>
    <w:p w:rsidR="00415FB8" w:rsidRDefault="0003131D" w:rsidP="002904B4">
      <w:pPr>
        <w:pStyle w:val="Keepcopyblurb"/>
        <w:spacing w:after="0" w:line="240" w:lineRule="auto"/>
        <w:jc w:val="left"/>
        <w:rPr>
          <w:rFonts w:asciiTheme="minorHAnsi" w:hAnsiTheme="minorHAnsi"/>
          <w:color w:val="auto"/>
          <w:sz w:val="24"/>
          <w:szCs w:val="24"/>
        </w:rPr>
      </w:pPr>
      <w:r>
        <w:rPr>
          <w:rFonts w:asciiTheme="minorHAnsi" w:hAnsiTheme="minorHAnsi"/>
          <w:color w:val="auto"/>
          <w:sz w:val="24"/>
          <w:szCs w:val="24"/>
        </w:rPr>
        <w:t xml:space="preserve">I, </w:t>
      </w:r>
      <w:permStart w:id="1270946462" w:edGrp="everyone"/>
      <w:r w:rsidR="006E6989">
        <w:rPr>
          <w:rFonts w:asciiTheme="minorHAnsi" w:hAnsiTheme="minorHAnsi"/>
          <w:color w:val="auto"/>
          <w:sz w:val="24"/>
          <w:szCs w:val="24"/>
        </w:rPr>
        <w:t>NAME</w:t>
      </w:r>
      <w:permEnd w:id="1270946462"/>
      <w:r>
        <w:rPr>
          <w:rFonts w:asciiTheme="minorHAnsi" w:hAnsiTheme="minorHAnsi"/>
          <w:color w:val="auto"/>
          <w:sz w:val="24"/>
          <w:szCs w:val="24"/>
        </w:rPr>
        <w:t xml:space="preserve"> </w:t>
      </w:r>
      <w:r w:rsidR="005E119B">
        <w:rPr>
          <w:rFonts w:asciiTheme="minorHAnsi" w:hAnsiTheme="minorHAnsi"/>
          <w:color w:val="auto"/>
          <w:sz w:val="24"/>
          <w:szCs w:val="24"/>
        </w:rPr>
        <w:t>acknowledge receipt of this letter</w:t>
      </w:r>
      <w:r w:rsidR="00BF165A">
        <w:rPr>
          <w:rFonts w:asciiTheme="minorHAnsi" w:hAnsiTheme="minorHAnsi"/>
          <w:color w:val="auto"/>
          <w:sz w:val="24"/>
          <w:szCs w:val="24"/>
        </w:rPr>
        <w:t>:</w:t>
      </w:r>
    </w:p>
    <w:p w:rsidR="002904B4" w:rsidRDefault="002904B4" w:rsidP="002904B4">
      <w:pPr>
        <w:pStyle w:val="Keepcopyblurb"/>
        <w:spacing w:after="0" w:line="240" w:lineRule="auto"/>
        <w:jc w:val="left"/>
        <w:rPr>
          <w:rFonts w:asciiTheme="minorHAnsi" w:hAnsiTheme="minorHAnsi"/>
          <w:color w:val="auto"/>
          <w:sz w:val="24"/>
          <w:szCs w:val="24"/>
        </w:rPr>
      </w:pPr>
    </w:p>
    <w:p w:rsidR="006254D6" w:rsidRDefault="006254D6" w:rsidP="004041EE">
      <w:pPr>
        <w:pStyle w:val="Keepcopyblurb"/>
        <w:tabs>
          <w:tab w:val="clear" w:pos="6237"/>
          <w:tab w:val="left" w:pos="5640"/>
        </w:tabs>
        <w:spacing w:after="0" w:line="240" w:lineRule="auto"/>
        <w:jc w:val="left"/>
        <w:rPr>
          <w:rFonts w:asciiTheme="minorHAnsi" w:hAnsiTheme="minorHAnsi"/>
          <w:color w:val="auto"/>
          <w:sz w:val="24"/>
          <w:szCs w:val="24"/>
        </w:rPr>
      </w:pPr>
      <w:r>
        <w:rPr>
          <w:rFonts w:asciiTheme="minorHAnsi" w:hAnsiTheme="minorHAnsi"/>
          <w:color w:val="auto"/>
          <w:sz w:val="24"/>
          <w:szCs w:val="24"/>
        </w:rPr>
        <w:t>Name:</w:t>
      </w:r>
      <w:r w:rsidR="006E6989">
        <w:rPr>
          <w:rFonts w:asciiTheme="minorHAnsi" w:hAnsiTheme="minorHAnsi"/>
          <w:color w:val="auto"/>
          <w:sz w:val="24"/>
          <w:szCs w:val="24"/>
        </w:rPr>
        <w:t xml:space="preserve"> </w:t>
      </w:r>
      <w:permStart w:id="230583400" w:edGrp="everyone"/>
      <w:r w:rsidR="006E6989">
        <w:rPr>
          <w:rFonts w:asciiTheme="minorHAnsi" w:hAnsiTheme="minorHAnsi"/>
          <w:color w:val="auto"/>
          <w:sz w:val="24"/>
          <w:szCs w:val="24"/>
        </w:rPr>
        <w:t xml:space="preserve">               </w:t>
      </w:r>
      <w:permEnd w:id="230583400"/>
    </w:p>
    <w:p w:rsidR="002904B4" w:rsidRDefault="006254D6" w:rsidP="004041EE">
      <w:pPr>
        <w:pStyle w:val="Keepcopyblurb"/>
        <w:tabs>
          <w:tab w:val="clear" w:pos="6237"/>
          <w:tab w:val="left" w:pos="5640"/>
        </w:tabs>
        <w:spacing w:after="0" w:line="240" w:lineRule="auto"/>
        <w:jc w:val="left"/>
        <w:rPr>
          <w:rFonts w:asciiTheme="minorHAnsi" w:hAnsiTheme="minorHAnsi"/>
          <w:color w:val="auto"/>
          <w:sz w:val="24"/>
          <w:szCs w:val="24"/>
        </w:rPr>
      </w:pPr>
      <w:r>
        <w:rPr>
          <w:rFonts w:asciiTheme="minorHAnsi" w:hAnsiTheme="minorHAnsi"/>
          <w:color w:val="auto"/>
          <w:sz w:val="24"/>
          <w:szCs w:val="24"/>
        </w:rPr>
        <w:t>Signature:</w:t>
      </w:r>
      <w:r w:rsidR="006E6989">
        <w:rPr>
          <w:rFonts w:asciiTheme="minorHAnsi" w:hAnsiTheme="minorHAnsi"/>
          <w:color w:val="auto"/>
          <w:sz w:val="24"/>
          <w:szCs w:val="24"/>
        </w:rPr>
        <w:t xml:space="preserve"> </w:t>
      </w:r>
      <w:permStart w:id="1037266722" w:edGrp="everyone"/>
      <w:r w:rsidR="006E6989">
        <w:rPr>
          <w:rFonts w:asciiTheme="minorHAnsi" w:hAnsiTheme="minorHAnsi"/>
          <w:color w:val="auto"/>
          <w:sz w:val="24"/>
          <w:szCs w:val="24"/>
        </w:rPr>
        <w:t xml:space="preserve">                                        </w:t>
      </w:r>
      <w:permEnd w:id="1037266722"/>
    </w:p>
    <w:sectPr w:rsidR="002904B4" w:rsidSect="00BB1723">
      <w:type w:val="continuous"/>
      <w:pgSz w:w="11906" w:h="16838" w:code="9"/>
      <w:pgMar w:top="1134" w:right="1418" w:bottom="851" w:left="1418" w:header="709" w:footer="709"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8BC" w:rsidRDefault="005908BC" w:rsidP="005E662A">
      <w:r>
        <w:separator/>
      </w:r>
    </w:p>
  </w:endnote>
  <w:endnote w:type="continuationSeparator" w:id="0">
    <w:p w:rsidR="005908BC" w:rsidRDefault="005908BC" w:rsidP="005E6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989" w:rsidRPr="006E6989" w:rsidRDefault="006E6989" w:rsidP="006E6989">
    <w:pPr>
      <w:pStyle w:val="Footer"/>
      <w:tabs>
        <w:tab w:val="clear" w:pos="8640"/>
        <w:tab w:val="right" w:pos="9072"/>
      </w:tabs>
      <w:ind w:right="-2"/>
      <w:rPr>
        <w:rFonts w:asciiTheme="minorHAnsi" w:hAnsiTheme="minorHAnsi"/>
        <w:i w:val="0"/>
        <w:szCs w:val="16"/>
      </w:rPr>
    </w:pPr>
    <w:r w:rsidRPr="006E6989">
      <w:rPr>
        <w:rFonts w:asciiTheme="minorHAnsi" w:hAnsiTheme="minorHAnsi"/>
        <w:i w:val="0"/>
        <w:szCs w:val="16"/>
      </w:rPr>
      <w:t>20</w:t>
    </w:r>
    <w:r w:rsidRPr="006E6989">
      <w:rPr>
        <w:rFonts w:asciiTheme="minorHAnsi" w:hAnsiTheme="minorHAnsi"/>
        <w:i w:val="0"/>
        <w:szCs w:val="16"/>
        <w:vertAlign w:val="superscript"/>
      </w:rPr>
      <w:t>th</w:t>
    </w:r>
    <w:r w:rsidRPr="006E6989">
      <w:rPr>
        <w:rFonts w:asciiTheme="minorHAnsi" w:hAnsiTheme="minorHAnsi"/>
        <w:i w:val="0"/>
        <w:szCs w:val="16"/>
      </w:rPr>
      <w:t xml:space="preserve"> April 2015</w:t>
    </w:r>
    <w:r w:rsidRPr="006E6989">
      <w:rPr>
        <w:rFonts w:asciiTheme="minorHAnsi" w:hAnsiTheme="minorHAnsi"/>
        <w:i w:val="0"/>
        <w:szCs w:val="16"/>
      </w:rPr>
      <w:tab/>
      <w:t>HR</w:t>
    </w:r>
    <w:r>
      <w:rPr>
        <w:rFonts w:asciiTheme="minorHAnsi" w:hAnsiTheme="minorHAnsi"/>
        <w:i w:val="0"/>
        <w:szCs w:val="16"/>
      </w:rPr>
      <w:t>25</w:t>
    </w:r>
    <w:r w:rsidRPr="006E6989">
      <w:rPr>
        <w:rFonts w:asciiTheme="minorHAnsi" w:hAnsiTheme="minorHAnsi"/>
        <w:i w:val="0"/>
        <w:szCs w:val="16"/>
      </w:rPr>
      <w:tab/>
    </w:r>
    <w:r w:rsidRPr="006E6989">
      <w:rPr>
        <w:rFonts w:asciiTheme="minorHAnsi" w:hAnsiTheme="minorHAnsi"/>
        <w:i w:val="0"/>
        <w:color w:val="7F7F7F" w:themeColor="background1" w:themeShade="7F"/>
        <w:spacing w:val="60"/>
        <w:szCs w:val="16"/>
      </w:rPr>
      <w:t>Page</w:t>
    </w:r>
    <w:r w:rsidRPr="006E6989">
      <w:rPr>
        <w:rFonts w:asciiTheme="minorHAnsi" w:hAnsiTheme="minorHAnsi"/>
        <w:i w:val="0"/>
        <w:szCs w:val="16"/>
      </w:rPr>
      <w:t xml:space="preserve"> | </w:t>
    </w:r>
    <w:r w:rsidRPr="006E6989">
      <w:rPr>
        <w:rFonts w:asciiTheme="minorHAnsi" w:hAnsiTheme="minorHAnsi"/>
        <w:i w:val="0"/>
        <w:szCs w:val="16"/>
      </w:rPr>
      <w:fldChar w:fldCharType="begin"/>
    </w:r>
    <w:r w:rsidRPr="006E6989">
      <w:rPr>
        <w:rFonts w:asciiTheme="minorHAnsi" w:hAnsiTheme="minorHAnsi"/>
        <w:i w:val="0"/>
        <w:szCs w:val="16"/>
      </w:rPr>
      <w:instrText xml:space="preserve"> PAGE   \* MERGEFORMAT </w:instrText>
    </w:r>
    <w:r w:rsidRPr="006E6989">
      <w:rPr>
        <w:rFonts w:asciiTheme="minorHAnsi" w:hAnsiTheme="minorHAnsi"/>
        <w:i w:val="0"/>
        <w:szCs w:val="16"/>
      </w:rPr>
      <w:fldChar w:fldCharType="separate"/>
    </w:r>
    <w:r w:rsidRPr="006E6989">
      <w:rPr>
        <w:rFonts w:asciiTheme="minorHAnsi" w:hAnsiTheme="minorHAnsi"/>
        <w:b/>
        <w:bCs/>
        <w:i w:val="0"/>
        <w:noProof/>
        <w:szCs w:val="16"/>
      </w:rPr>
      <w:t>1</w:t>
    </w:r>
    <w:r w:rsidRPr="006E6989">
      <w:rPr>
        <w:rFonts w:asciiTheme="minorHAnsi" w:hAnsiTheme="minorHAnsi"/>
        <w:b/>
        <w:bCs/>
        <w:i w:val="0"/>
        <w:noProof/>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8BC" w:rsidRDefault="005908BC" w:rsidP="005E662A">
      <w:r>
        <w:separator/>
      </w:r>
    </w:p>
  </w:footnote>
  <w:footnote w:type="continuationSeparator" w:id="0">
    <w:p w:rsidR="005908BC" w:rsidRDefault="005908BC" w:rsidP="005E66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4D6" w:rsidRDefault="006254D6">
    <w:pPr>
      <w:pStyle w:val="Header"/>
    </w:pPr>
    <w:ins w:id="2" w:author="Amber-Charlotte Fee" w:date="2015-01-27T12:13:00Z">
      <w:r>
        <w:rPr>
          <w:noProof/>
          <w:lang w:eastAsia="en-AU" w:bidi="ar-SA"/>
        </w:rPr>
        <w:drawing>
          <wp:anchor distT="0" distB="0" distL="114300" distR="114300" simplePos="0" relativeHeight="251659264" behindDoc="1" locked="0" layoutInCell="1" allowOverlap="1" wp14:anchorId="5193AE2F" wp14:editId="298E18D1">
            <wp:simplePos x="0" y="0"/>
            <wp:positionH relativeFrom="margin">
              <wp:posOffset>3549650</wp:posOffset>
            </wp:positionH>
            <wp:positionV relativeFrom="paragraph">
              <wp:posOffset>-181610</wp:posOffset>
            </wp:positionV>
            <wp:extent cx="2371725" cy="733425"/>
            <wp:effectExtent l="0" t="0" r="9525" b="9525"/>
            <wp:wrapTight wrapText="bothSides">
              <wp:wrapPolygon edited="0">
                <wp:start x="0" y="0"/>
                <wp:lineTo x="0" y="21319"/>
                <wp:lineTo x="21513" y="21319"/>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71725" cy="733425"/>
                    </a:xfrm>
                    <a:prstGeom prst="rect">
                      <a:avLst/>
                    </a:prstGeom>
                  </pic:spPr>
                </pic:pic>
              </a:graphicData>
            </a:graphic>
            <wp14:sizeRelV relativeFrom="margin">
              <wp14:pctHeight>0</wp14:pctHeight>
            </wp14:sizeRelV>
          </wp:anchor>
        </w:drawing>
      </w:r>
    </w:ins>
  </w:p>
  <w:p w:rsidR="006254D6" w:rsidRDefault="006254D6">
    <w:pPr>
      <w:pStyle w:val="Header"/>
    </w:pPr>
  </w:p>
  <w:p w:rsidR="006254D6" w:rsidRDefault="006254D6">
    <w:pPr>
      <w:pStyle w:val="Header"/>
    </w:pPr>
  </w:p>
  <w:p w:rsidR="006254D6" w:rsidRDefault="006254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3143"/>
    <w:multiLevelType w:val="hybridMultilevel"/>
    <w:tmpl w:val="0496314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BA83B7C"/>
    <w:multiLevelType w:val="hybridMultilevel"/>
    <w:tmpl w:val="7250CFF2"/>
    <w:lvl w:ilvl="0" w:tplc="24146D1A">
      <w:start w:val="17"/>
      <w:numFmt w:val="decimal"/>
      <w:lvlText w:val="%1."/>
      <w:lvlJc w:val="left"/>
      <w:pPr>
        <w:ind w:left="765" w:hanging="40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F2511DE"/>
    <w:multiLevelType w:val="hybridMultilevel"/>
    <w:tmpl w:val="67602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ber-Charlotte Fee">
    <w15:presenceInfo w15:providerId="AD" w15:userId="S-1-5-21-344071485-2722642035-1708350945-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readOnly" w:formatting="1" w:enforcement="1" w:cryptProviderType="rsaAES" w:cryptAlgorithmClass="hash" w:cryptAlgorithmType="typeAny" w:cryptAlgorithmSid="14" w:cryptSpinCount="100000" w:hash="GPN/2MiTdXTPSuCFN3BMqBh92ibhym9mwOQk6dTJxkmm4CJpvPzcucXMPpdD4npARavGNyADTMat0kqK59u0+g==" w:salt="WMFDyA2kFCKe8xzy31/Pv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F23"/>
    <w:rsid w:val="0003131D"/>
    <w:rsid w:val="00097659"/>
    <w:rsid w:val="000A499F"/>
    <w:rsid w:val="001B6D76"/>
    <w:rsid w:val="002748E9"/>
    <w:rsid w:val="002904B4"/>
    <w:rsid w:val="00351B69"/>
    <w:rsid w:val="00367B57"/>
    <w:rsid w:val="003F75CB"/>
    <w:rsid w:val="004041EE"/>
    <w:rsid w:val="00415FB8"/>
    <w:rsid w:val="00474B36"/>
    <w:rsid w:val="004E6F23"/>
    <w:rsid w:val="004F48F2"/>
    <w:rsid w:val="004F6EA8"/>
    <w:rsid w:val="0057676B"/>
    <w:rsid w:val="005828B4"/>
    <w:rsid w:val="005908BC"/>
    <w:rsid w:val="005A6C3E"/>
    <w:rsid w:val="005E119B"/>
    <w:rsid w:val="005E662A"/>
    <w:rsid w:val="006254D6"/>
    <w:rsid w:val="006437C9"/>
    <w:rsid w:val="00651D6E"/>
    <w:rsid w:val="006E6989"/>
    <w:rsid w:val="008637C0"/>
    <w:rsid w:val="008742D1"/>
    <w:rsid w:val="008C4486"/>
    <w:rsid w:val="00935BED"/>
    <w:rsid w:val="0094174D"/>
    <w:rsid w:val="009A385B"/>
    <w:rsid w:val="00A878B1"/>
    <w:rsid w:val="00AF6C36"/>
    <w:rsid w:val="00B95F8F"/>
    <w:rsid w:val="00BB1723"/>
    <w:rsid w:val="00BD2308"/>
    <w:rsid w:val="00BD405B"/>
    <w:rsid w:val="00BF165A"/>
    <w:rsid w:val="00CF55FD"/>
    <w:rsid w:val="00D07B0E"/>
    <w:rsid w:val="00D608E1"/>
    <w:rsid w:val="00E22C58"/>
    <w:rsid w:val="00E577A0"/>
    <w:rsid w:val="00E60EBF"/>
    <w:rsid w:val="00F168E3"/>
    <w:rsid w:val="00FA59C1"/>
    <w:rsid w:val="00FB6C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C2BC9-3B23-4E6D-8B9E-56ACF8E78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F23"/>
    <w:pPr>
      <w:spacing w:after="0" w:line="240" w:lineRule="auto"/>
    </w:pPr>
    <w:rPr>
      <w:rFonts w:ascii="Times New Roman" w:eastAsia="Times New Roman" w:hAnsi="Times New Roman" w:cs="Angsana New"/>
      <w:sz w:val="24"/>
      <w:szCs w:val="24"/>
      <w:lang w:bidi="th-TH"/>
    </w:rPr>
  </w:style>
  <w:style w:type="paragraph" w:styleId="Heading2">
    <w:name w:val="heading 2"/>
    <w:aliases w:val="Sub-heading,h2,2,l2,list 2,list 2,heading 2TOC,Head 2,List level 2,Header 2,H2,ü2,Subhead A,body,Section,h2.H2,1.1,UNDERRUBRIK 1-2,Para2,h21,h22,Attribute Heading 2,test,h2 main heading,B Sub/Bold,B Sub/Bold1,B Sub/Bold2,B Sub/Bold11,ee2,2m"/>
    <w:basedOn w:val="Normal"/>
    <w:next w:val="Normal"/>
    <w:link w:val="Heading2Char"/>
    <w:qFormat/>
    <w:rsid w:val="000A499F"/>
    <w:pPr>
      <w:keepNext/>
      <w:spacing w:before="20" w:after="20"/>
      <w:outlineLvl w:val="1"/>
    </w:pPr>
    <w:rPr>
      <w:rFonts w:ascii="Arial" w:hAnsi="Arial" w:cs="Times New Roman"/>
      <w:b/>
      <w:snapToGrid w:val="0"/>
      <w:color w:val="000000"/>
      <w:sz w:val="32"/>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E6F23"/>
    <w:rPr>
      <w:color w:val="0000FF"/>
      <w:u w:val="single"/>
    </w:rPr>
  </w:style>
  <w:style w:type="paragraph" w:customStyle="1" w:styleId="Body">
    <w:name w:val="Body"/>
    <w:link w:val="BodyChar"/>
    <w:rsid w:val="004E6F23"/>
    <w:pPr>
      <w:tabs>
        <w:tab w:val="left" w:leader="underscore" w:pos="6237"/>
      </w:tabs>
      <w:spacing w:after="120" w:line="280" w:lineRule="exact"/>
    </w:pPr>
    <w:rPr>
      <w:rFonts w:ascii="Arial" w:eastAsia="Times New Roman" w:hAnsi="Arial" w:cs="Arial"/>
      <w:sz w:val="20"/>
      <w:szCs w:val="20"/>
      <w:lang w:val="en-US"/>
    </w:rPr>
  </w:style>
  <w:style w:type="paragraph" w:styleId="Footer">
    <w:name w:val="footer"/>
    <w:link w:val="FooterChar"/>
    <w:uiPriority w:val="99"/>
    <w:rsid w:val="004E6F23"/>
    <w:pPr>
      <w:tabs>
        <w:tab w:val="center" w:pos="4320"/>
        <w:tab w:val="right" w:pos="8640"/>
      </w:tabs>
      <w:spacing w:after="0" w:line="200" w:lineRule="exact"/>
    </w:pPr>
    <w:rPr>
      <w:rFonts w:ascii="Arial" w:eastAsia="Times New Roman" w:hAnsi="Arial" w:cs="Times New Roman"/>
      <w:i/>
      <w:sz w:val="16"/>
      <w:szCs w:val="20"/>
      <w:lang w:val="en-US"/>
    </w:rPr>
  </w:style>
  <w:style w:type="character" w:customStyle="1" w:styleId="FooterChar">
    <w:name w:val="Footer Char"/>
    <w:basedOn w:val="DefaultParagraphFont"/>
    <w:link w:val="Footer"/>
    <w:uiPriority w:val="99"/>
    <w:rsid w:val="004E6F23"/>
    <w:rPr>
      <w:rFonts w:ascii="Arial" w:eastAsia="Times New Roman" w:hAnsi="Arial" w:cs="Times New Roman"/>
      <w:i/>
      <w:sz w:val="16"/>
      <w:szCs w:val="20"/>
      <w:lang w:val="en-US"/>
    </w:rPr>
  </w:style>
  <w:style w:type="character" w:customStyle="1" w:styleId="Insertionspace">
    <w:name w:val="Insertion space"/>
    <w:rsid w:val="004E6F23"/>
    <w:rPr>
      <w:color w:val="FF0000"/>
    </w:rPr>
  </w:style>
  <w:style w:type="paragraph" w:customStyle="1" w:styleId="Letterheading">
    <w:name w:val="Letter heading"/>
    <w:rsid w:val="004E6F23"/>
    <w:pPr>
      <w:spacing w:before="120" w:after="120" w:line="240" w:lineRule="auto"/>
      <w:jc w:val="center"/>
    </w:pPr>
    <w:rPr>
      <w:rFonts w:ascii="Arial" w:eastAsia="Times New Roman" w:hAnsi="Arial" w:cs="Arial"/>
      <w:b/>
      <w:sz w:val="20"/>
      <w:lang w:val="en-US"/>
    </w:rPr>
  </w:style>
  <w:style w:type="paragraph" w:customStyle="1" w:styleId="Table">
    <w:name w:val="Table"/>
    <w:basedOn w:val="Body"/>
    <w:rsid w:val="004E6F23"/>
    <w:pPr>
      <w:spacing w:after="0" w:line="200" w:lineRule="exact"/>
    </w:pPr>
  </w:style>
  <w:style w:type="paragraph" w:customStyle="1" w:styleId="Instructions">
    <w:name w:val="Instructions"/>
    <w:rsid w:val="004E6F23"/>
    <w:pPr>
      <w:spacing w:before="60" w:after="60" w:line="240" w:lineRule="exact"/>
    </w:pPr>
    <w:rPr>
      <w:rFonts w:ascii="Arial" w:eastAsia="Times New Roman" w:hAnsi="Arial" w:cs="Times New Roman"/>
      <w:i/>
      <w:color w:val="0082BE"/>
      <w:sz w:val="18"/>
      <w:szCs w:val="20"/>
      <w:lang w:val="en-US"/>
    </w:rPr>
  </w:style>
  <w:style w:type="character" w:customStyle="1" w:styleId="Bodybold">
    <w:name w:val="Body bold"/>
    <w:rsid w:val="004E6F23"/>
    <w:rPr>
      <w:rFonts w:ascii="Arial" w:hAnsi="Arial"/>
      <w:b/>
      <w:sz w:val="20"/>
    </w:rPr>
  </w:style>
  <w:style w:type="character" w:customStyle="1" w:styleId="BodyChar">
    <w:name w:val="Body Char"/>
    <w:link w:val="Body"/>
    <w:rsid w:val="004E6F23"/>
    <w:rPr>
      <w:rFonts w:ascii="Arial" w:eastAsia="Times New Roman" w:hAnsi="Arial" w:cs="Arial"/>
      <w:sz w:val="20"/>
      <w:szCs w:val="20"/>
      <w:lang w:val="en-US"/>
    </w:rPr>
  </w:style>
  <w:style w:type="paragraph" w:customStyle="1" w:styleId="Keepcopyblurb">
    <w:name w:val="Keep copy blurb"/>
    <w:basedOn w:val="Body"/>
    <w:rsid w:val="004E6F23"/>
    <w:pPr>
      <w:jc w:val="center"/>
    </w:pPr>
    <w:rPr>
      <w:color w:val="999999"/>
    </w:rPr>
  </w:style>
  <w:style w:type="paragraph" w:styleId="BodyTextIndent2">
    <w:name w:val="Body Text Indent 2"/>
    <w:basedOn w:val="Normal"/>
    <w:link w:val="BodyTextIndent2Char"/>
    <w:rsid w:val="00D07B0E"/>
    <w:pPr>
      <w:ind w:left="720"/>
    </w:pPr>
    <w:rPr>
      <w:rFonts w:ascii="Arial" w:hAnsi="Arial" w:cs="Times New Roman"/>
      <w:sz w:val="22"/>
      <w:szCs w:val="20"/>
      <w:lang w:bidi="ar-SA"/>
    </w:rPr>
  </w:style>
  <w:style w:type="character" w:customStyle="1" w:styleId="BodyTextIndent2Char">
    <w:name w:val="Body Text Indent 2 Char"/>
    <w:basedOn w:val="DefaultParagraphFont"/>
    <w:link w:val="BodyTextIndent2"/>
    <w:rsid w:val="00D07B0E"/>
    <w:rPr>
      <w:rFonts w:ascii="Arial" w:eastAsia="Times New Roman" w:hAnsi="Arial" w:cs="Times New Roman"/>
      <w:szCs w:val="20"/>
    </w:rPr>
  </w:style>
  <w:style w:type="character" w:customStyle="1" w:styleId="Heading2Char">
    <w:name w:val="Heading 2 Char"/>
    <w:aliases w:val="Sub-heading Char,h2 Char,2 Char,l2 Char,list 2 Char,list 2 Char,heading 2TOC Char,Head 2 Char,List level 2 Char,Header 2 Char,H2 Char,ü2 Char,Subhead A Char,body Char,Section Char,h2.H2 Char,1.1 Char,UNDERRUBRIK 1-2 Char,Para2 Char"/>
    <w:basedOn w:val="DefaultParagraphFont"/>
    <w:link w:val="Heading2"/>
    <w:rsid w:val="000A499F"/>
    <w:rPr>
      <w:rFonts w:ascii="Arial" w:eastAsia="Times New Roman" w:hAnsi="Arial" w:cs="Times New Roman"/>
      <w:b/>
      <w:snapToGrid w:val="0"/>
      <w:color w:val="000000"/>
      <w:sz w:val="32"/>
      <w:szCs w:val="20"/>
      <w:lang w:val="en-US"/>
    </w:rPr>
  </w:style>
  <w:style w:type="paragraph" w:styleId="ListParagraph">
    <w:name w:val="List Paragraph"/>
    <w:basedOn w:val="Normal"/>
    <w:uiPriority w:val="99"/>
    <w:qFormat/>
    <w:rsid w:val="000A499F"/>
    <w:pPr>
      <w:ind w:left="720"/>
      <w:contextualSpacing/>
    </w:pPr>
    <w:rPr>
      <w:rFonts w:cs="Times New Roman"/>
      <w:sz w:val="20"/>
      <w:szCs w:val="20"/>
      <w:lang w:bidi="ar-SA"/>
    </w:rPr>
  </w:style>
  <w:style w:type="paragraph" w:styleId="Header">
    <w:name w:val="header"/>
    <w:basedOn w:val="Normal"/>
    <w:link w:val="HeaderChar"/>
    <w:uiPriority w:val="99"/>
    <w:unhideWhenUsed/>
    <w:rsid w:val="005E662A"/>
    <w:pPr>
      <w:tabs>
        <w:tab w:val="center" w:pos="4513"/>
        <w:tab w:val="right" w:pos="9026"/>
      </w:tabs>
    </w:pPr>
    <w:rPr>
      <w:szCs w:val="30"/>
    </w:rPr>
  </w:style>
  <w:style w:type="character" w:customStyle="1" w:styleId="HeaderChar">
    <w:name w:val="Header Char"/>
    <w:basedOn w:val="DefaultParagraphFont"/>
    <w:link w:val="Header"/>
    <w:uiPriority w:val="99"/>
    <w:rsid w:val="005E662A"/>
    <w:rPr>
      <w:rFonts w:ascii="Times New Roman" w:eastAsia="Times New Roman" w:hAnsi="Times New Roman" w:cs="Angsana New"/>
      <w:sz w:val="24"/>
      <w:szCs w:val="30"/>
      <w:lang w:bidi="th-TH"/>
    </w:rPr>
  </w:style>
  <w:style w:type="table" w:styleId="TableGrid">
    <w:name w:val="Table Grid"/>
    <w:basedOn w:val="TableNormal"/>
    <w:uiPriority w:val="39"/>
    <w:rsid w:val="00E57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5F8F"/>
    <w:rPr>
      <w:rFonts w:ascii="Segoe UI" w:hAnsi="Segoe UI"/>
      <w:sz w:val="18"/>
      <w:szCs w:val="22"/>
    </w:rPr>
  </w:style>
  <w:style w:type="character" w:customStyle="1" w:styleId="BalloonTextChar">
    <w:name w:val="Balloon Text Char"/>
    <w:basedOn w:val="DefaultParagraphFont"/>
    <w:link w:val="BalloonText"/>
    <w:uiPriority w:val="99"/>
    <w:semiHidden/>
    <w:rsid w:val="00B95F8F"/>
    <w:rPr>
      <w:rFonts w:ascii="Segoe UI" w:eastAsia="Times New Roman" w:hAnsi="Segoe UI" w:cs="Angsana New"/>
      <w:sz w:val="1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248</Words>
  <Characters>1414</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Amber-Charlotte Fee</dc:creator>
  <cp:keywords/>
  <dc:description/>
  <cp:lastModifiedBy>Derrick Chan</cp:lastModifiedBy>
  <cp:revision>3</cp:revision>
  <cp:lastPrinted>2015-06-18T07:31:00Z</cp:lastPrinted>
  <dcterms:created xsi:type="dcterms:W3CDTF">2015-05-06T13:45:00Z</dcterms:created>
  <dcterms:modified xsi:type="dcterms:W3CDTF">2015-06-18T07:33:00Z</dcterms:modified>
</cp:coreProperties>
</file>