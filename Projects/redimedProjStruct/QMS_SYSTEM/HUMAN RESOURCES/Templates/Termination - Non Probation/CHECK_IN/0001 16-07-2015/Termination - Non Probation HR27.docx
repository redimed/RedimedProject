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75F" w:rsidRPr="00CD25B4" w:rsidRDefault="0076775F" w:rsidP="0076775F">
      <w:pPr>
        <w:pStyle w:val="Body"/>
      </w:pPr>
      <w:permStart w:id="506680439" w:edGrp="everyone"/>
      <w:r>
        <w:rPr>
          <w:rStyle w:val="Insertionspace"/>
        </w:rPr>
        <w:t>&lt;</w:t>
      </w:r>
      <w:r w:rsidRPr="00037BC4">
        <w:rPr>
          <w:rStyle w:val="Insertionspace"/>
        </w:rPr>
        <w:t>Date</w:t>
      </w:r>
      <w:r>
        <w:rPr>
          <w:rStyle w:val="Insertionspace"/>
        </w:rPr>
        <w:t>&gt;</w:t>
      </w:r>
      <w:bookmarkStart w:id="0" w:name="_GoBack"/>
      <w:bookmarkEnd w:id="0"/>
      <w:permEnd w:id="506680439"/>
    </w:p>
    <w:p w:rsidR="0076775F" w:rsidRPr="00CD25B4" w:rsidRDefault="0076775F" w:rsidP="0076775F">
      <w:pPr>
        <w:pStyle w:val="Body"/>
      </w:pPr>
      <w:r w:rsidRPr="00037BC4">
        <w:rPr>
          <w:rStyle w:val="Bodybold"/>
        </w:rPr>
        <w:t>Private and confidential</w:t>
      </w:r>
    </w:p>
    <w:p w:rsidR="0076775F" w:rsidRPr="00CD25B4" w:rsidRDefault="0076775F" w:rsidP="0076775F">
      <w:pPr>
        <w:pStyle w:val="Body"/>
      </w:pPr>
      <w:permStart w:id="1680162548" w:edGrp="everyone"/>
      <w:r>
        <w:rPr>
          <w:rStyle w:val="Insertionspace"/>
        </w:rPr>
        <w:t>&lt;</w:t>
      </w:r>
      <w:r w:rsidRPr="00037BC4">
        <w:rPr>
          <w:rStyle w:val="Insertionspace"/>
        </w:rPr>
        <w:t>Insert employee’s full name</w:t>
      </w:r>
      <w:r>
        <w:rPr>
          <w:rStyle w:val="Insertionspace"/>
        </w:rPr>
        <w:t>&gt;</w:t>
      </w:r>
      <w:r w:rsidRPr="00037BC4">
        <w:rPr>
          <w:rStyle w:val="Insertionspace"/>
        </w:rPr>
        <w:br/>
      </w:r>
      <w:r>
        <w:rPr>
          <w:rStyle w:val="Insertionspace"/>
        </w:rPr>
        <w:t>&lt;</w:t>
      </w:r>
      <w:r w:rsidRPr="00037BC4">
        <w:rPr>
          <w:rStyle w:val="Insertionspace"/>
        </w:rPr>
        <w:t>Insert employee’s residential address</w:t>
      </w:r>
      <w:r>
        <w:rPr>
          <w:rStyle w:val="Insertionspace"/>
        </w:rPr>
        <w:t>&gt;</w:t>
      </w:r>
    </w:p>
    <w:permEnd w:id="1680162548"/>
    <w:p w:rsidR="0076775F" w:rsidRPr="00CD25B4" w:rsidRDefault="0076775F" w:rsidP="0076775F">
      <w:pPr>
        <w:pStyle w:val="Body"/>
      </w:pPr>
    </w:p>
    <w:p w:rsidR="0076775F" w:rsidRPr="00CD25B4" w:rsidRDefault="0076775F" w:rsidP="0076775F">
      <w:pPr>
        <w:pStyle w:val="Body"/>
      </w:pPr>
      <w:r w:rsidRPr="00CD25B4">
        <w:t xml:space="preserve">Dear </w:t>
      </w:r>
      <w:permStart w:id="1743073352" w:edGrp="everyone"/>
      <w:r>
        <w:rPr>
          <w:rStyle w:val="Insertionspace"/>
        </w:rPr>
        <w:t>&lt;</w:t>
      </w:r>
      <w:r w:rsidRPr="00037BC4">
        <w:rPr>
          <w:rStyle w:val="Insertionspace"/>
        </w:rPr>
        <w:t>insert name</w:t>
      </w:r>
      <w:r>
        <w:rPr>
          <w:rStyle w:val="Insertionspace"/>
        </w:rPr>
        <w:t>&gt;</w:t>
      </w:r>
      <w:permEnd w:id="1743073352"/>
    </w:p>
    <w:p w:rsidR="0076775F" w:rsidRPr="003217DC" w:rsidRDefault="0076775F" w:rsidP="0076775F">
      <w:pPr>
        <w:pStyle w:val="Letterheading"/>
      </w:pPr>
      <w:r w:rsidRPr="003217DC">
        <w:t>Termination of your employment</w:t>
      </w:r>
    </w:p>
    <w:p w:rsidR="0076775F" w:rsidRDefault="0076775F" w:rsidP="0076775F">
      <w:pPr>
        <w:pStyle w:val="Body"/>
      </w:pPr>
      <w:r w:rsidRPr="003217DC">
        <w:t xml:space="preserve">I am writing to you about the termination of your employment with </w:t>
      </w:r>
      <w:permStart w:id="44577558" w:edGrp="everyone"/>
      <w:r w:rsidRPr="00CF6FE1">
        <w:rPr>
          <w:rStyle w:val="Insertionspace"/>
        </w:rPr>
        <w:t>&lt;insert company/partnership/sole trader name and the trading name of business&gt;</w:t>
      </w:r>
      <w:permEnd w:id="44577558"/>
      <w:r w:rsidRPr="003217DC">
        <w:t>.</w:t>
      </w:r>
    </w:p>
    <w:tbl>
      <w:tblPr>
        <w:tblW w:w="0" w:type="auto"/>
        <w:tblBorders>
          <w:insideH w:val="single" w:sz="4" w:space="0" w:color="auto"/>
          <w:insideV w:val="single" w:sz="8" w:space="0" w:color="0082BE"/>
        </w:tblBorders>
        <w:tblLayout w:type="fixed"/>
        <w:tblLook w:val="01E0" w:firstRow="1" w:lastRow="1" w:firstColumn="1" w:lastColumn="1" w:noHBand="0" w:noVBand="0"/>
      </w:tblPr>
      <w:tblGrid>
        <w:gridCol w:w="646"/>
        <w:gridCol w:w="8635"/>
      </w:tblGrid>
      <w:tr w:rsidR="0076775F" w:rsidTr="00600E3C">
        <w:tc>
          <w:tcPr>
            <w:tcW w:w="646" w:type="dxa"/>
            <w:vAlign w:val="center"/>
          </w:tcPr>
          <w:p w:rsidR="0076775F" w:rsidRDefault="0076775F" w:rsidP="00600E3C">
            <w:pPr>
              <w:pStyle w:val="Body"/>
            </w:pPr>
            <w:permStart w:id="1213138508" w:edGrp="everyone"/>
          </w:p>
        </w:tc>
        <w:tc>
          <w:tcPr>
            <w:tcW w:w="8635" w:type="dxa"/>
            <w:vAlign w:val="center"/>
          </w:tcPr>
          <w:p w:rsidR="0076775F" w:rsidRPr="00FD2273" w:rsidRDefault="0076775F" w:rsidP="00600E3C">
            <w:pPr>
              <w:pStyle w:val="Instructions"/>
            </w:pPr>
            <w:r w:rsidRPr="003217DC">
              <w:t>The next part of this letter sets out an example of best practice performance/conduct counselling prior to termination. It is not prescribed by law. You may not have done all the things in the three paragraphs below so you should delete what is not relevant to your situation.</w:t>
            </w:r>
          </w:p>
        </w:tc>
      </w:tr>
    </w:tbl>
    <w:p w:rsidR="0076775F" w:rsidRPr="00177490" w:rsidRDefault="0076775F" w:rsidP="0076775F">
      <w:pPr>
        <w:pStyle w:val="Table"/>
      </w:pPr>
    </w:p>
    <w:tbl>
      <w:tblPr>
        <w:tblW w:w="0" w:type="auto"/>
        <w:tblBorders>
          <w:insideH w:val="single" w:sz="4" w:space="0" w:color="auto"/>
          <w:insideV w:val="single" w:sz="8" w:space="0" w:color="0082BE"/>
        </w:tblBorders>
        <w:tblLayout w:type="fixed"/>
        <w:tblLook w:val="01E0" w:firstRow="1" w:lastRow="1" w:firstColumn="1" w:lastColumn="1" w:noHBand="0" w:noVBand="0"/>
      </w:tblPr>
      <w:tblGrid>
        <w:gridCol w:w="646"/>
        <w:gridCol w:w="8635"/>
      </w:tblGrid>
      <w:tr w:rsidR="0076775F" w:rsidTr="00600E3C">
        <w:tc>
          <w:tcPr>
            <w:tcW w:w="646" w:type="dxa"/>
            <w:vAlign w:val="center"/>
          </w:tcPr>
          <w:p w:rsidR="0076775F" w:rsidRDefault="0076775F" w:rsidP="00600E3C">
            <w:pPr>
              <w:pStyle w:val="Body"/>
            </w:pPr>
          </w:p>
        </w:tc>
        <w:tc>
          <w:tcPr>
            <w:tcW w:w="8635" w:type="dxa"/>
            <w:vAlign w:val="center"/>
          </w:tcPr>
          <w:p w:rsidR="0076775F" w:rsidRPr="00FD2273" w:rsidRDefault="0076775F" w:rsidP="00600E3C">
            <w:pPr>
              <w:pStyle w:val="Instructions"/>
            </w:pPr>
            <w:r w:rsidRPr="003217DC">
              <w:t xml:space="preserve">If you are a small business it is very important that you ensure that you have complied with the Small Business Fair Dismissal Code before you terminate an employee’s employment. Visit </w:t>
            </w:r>
            <w:hyperlink r:id="rId7" w:history="1">
              <w:r w:rsidRPr="001E0877">
                <w:rPr>
                  <w:rStyle w:val="Hyperlink"/>
                </w:rPr>
                <w:t>www.fairwork.gov.au</w:t>
              </w:r>
            </w:hyperlink>
            <w:r w:rsidRPr="003217DC">
              <w:t xml:space="preserve"> for a copy of the Code.</w:t>
            </w:r>
          </w:p>
        </w:tc>
      </w:tr>
      <w:permEnd w:id="1213138508"/>
    </w:tbl>
    <w:p w:rsidR="0076775F" w:rsidRPr="00177490" w:rsidRDefault="0076775F" w:rsidP="0076775F">
      <w:pPr>
        <w:pStyle w:val="Table"/>
      </w:pPr>
    </w:p>
    <w:p w:rsidR="0076775F" w:rsidRPr="003217DC" w:rsidRDefault="0076775F" w:rsidP="0076775F">
      <w:pPr>
        <w:pStyle w:val="Body"/>
      </w:pPr>
      <w:bookmarkStart w:id="1" w:name="InsertText"/>
      <w:bookmarkEnd w:id="1"/>
      <w:r w:rsidRPr="003217DC">
        <w:t xml:space="preserve">On </w:t>
      </w:r>
      <w:permStart w:id="690639884" w:edGrp="everyone"/>
      <w:r w:rsidRPr="00B97175">
        <w:rPr>
          <w:rStyle w:val="Insertionspace"/>
        </w:rPr>
        <w:t>&lt;insert date&gt;</w:t>
      </w:r>
      <w:permEnd w:id="690639884"/>
      <w:r w:rsidRPr="003217DC">
        <w:t xml:space="preserve"> you met with </w:t>
      </w:r>
      <w:permStart w:id="535847466" w:edGrp="everyone"/>
      <w:r w:rsidRPr="00B97175">
        <w:rPr>
          <w:rStyle w:val="Insertionspace"/>
        </w:rPr>
        <w:t>&lt;insert name of others at the meeting&gt;</w:t>
      </w:r>
      <w:r w:rsidRPr="003217DC">
        <w:t>.</w:t>
      </w:r>
      <w:permEnd w:id="535847466"/>
      <w:r w:rsidRPr="003217DC">
        <w:t xml:space="preserve"> In that meeting, you were advised that </w:t>
      </w:r>
      <w:permStart w:id="1446734089" w:edGrp="everyone"/>
      <w:r w:rsidRPr="00B97175">
        <w:rPr>
          <w:rStyle w:val="Insertionspace"/>
        </w:rPr>
        <w:t xml:space="preserve">&lt;insert advice given to employee regarding improvement of performance or conduct, for example any deadlines for improvement, new targets set </w:t>
      </w:r>
      <w:proofErr w:type="spellStart"/>
      <w:r w:rsidRPr="00B97175">
        <w:rPr>
          <w:rStyle w:val="Insertionspace"/>
        </w:rPr>
        <w:t>etc</w:t>
      </w:r>
      <w:proofErr w:type="spellEnd"/>
      <w:r w:rsidRPr="00B97175">
        <w:rPr>
          <w:rStyle w:val="Insertionspace"/>
        </w:rPr>
        <w:t>&gt;</w:t>
      </w:r>
      <w:permEnd w:id="1446734089"/>
      <w:r w:rsidRPr="003217DC">
        <w:t xml:space="preserve">. You were issued with a formal </w:t>
      </w:r>
      <w:permStart w:id="1650222592" w:edGrp="everyone"/>
      <w:r w:rsidRPr="00B97175">
        <w:rPr>
          <w:rStyle w:val="Insertionspace"/>
        </w:rPr>
        <w:t>&lt;warning/counselling&gt;</w:t>
      </w:r>
      <w:permEnd w:id="1650222592"/>
      <w:r w:rsidRPr="003217DC">
        <w:t xml:space="preserve"> letter on </w:t>
      </w:r>
      <w:permStart w:id="986464257" w:edGrp="everyone"/>
      <w:r w:rsidRPr="00B97175">
        <w:rPr>
          <w:rStyle w:val="Insertionspace"/>
        </w:rPr>
        <w:t>&lt;insert date&gt;</w:t>
      </w:r>
      <w:permEnd w:id="986464257"/>
      <w:r w:rsidRPr="003217DC">
        <w:t>.</w:t>
      </w:r>
    </w:p>
    <w:p w:rsidR="0076775F" w:rsidRPr="003217DC" w:rsidRDefault="0076775F" w:rsidP="0076775F">
      <w:pPr>
        <w:pStyle w:val="Body"/>
      </w:pPr>
      <w:r w:rsidRPr="003217DC">
        <w:t xml:space="preserve">On </w:t>
      </w:r>
      <w:permStart w:id="1639791458" w:edGrp="everyone"/>
      <w:r w:rsidRPr="008C4FF1">
        <w:rPr>
          <w:rStyle w:val="Insertionspace"/>
        </w:rPr>
        <w:t>&lt;insert date&gt;</w:t>
      </w:r>
      <w:permEnd w:id="1639791458"/>
      <w:r w:rsidRPr="003217DC">
        <w:t xml:space="preserve"> you had a second meeting with </w:t>
      </w:r>
      <w:permStart w:id="1882282559" w:edGrp="everyone"/>
      <w:r w:rsidRPr="008C4FF1">
        <w:rPr>
          <w:rStyle w:val="Insertionspace"/>
        </w:rPr>
        <w:t>&lt;insert names of other people at the meeting&gt;</w:t>
      </w:r>
      <w:permEnd w:id="1882282559"/>
      <w:r w:rsidRPr="003217DC">
        <w:t xml:space="preserve"> and you were advised that your </w:t>
      </w:r>
      <w:permStart w:id="1318213182" w:edGrp="everyone"/>
      <w:r w:rsidRPr="008C4FF1">
        <w:rPr>
          <w:rStyle w:val="Insertionspace"/>
        </w:rPr>
        <w:t>&lt;performance/conduct&gt;</w:t>
      </w:r>
      <w:permEnd w:id="1318213182"/>
      <w:r w:rsidRPr="003217DC">
        <w:t xml:space="preserve"> had not improved to the level required. You were issued with a second </w:t>
      </w:r>
      <w:permStart w:id="2024895241" w:edGrp="everyone"/>
      <w:r w:rsidRPr="008C4FF1">
        <w:rPr>
          <w:rStyle w:val="Insertionspace"/>
        </w:rPr>
        <w:t>&lt;warning/counselling&gt;</w:t>
      </w:r>
      <w:permEnd w:id="2024895241"/>
      <w:r w:rsidRPr="003217DC">
        <w:t xml:space="preserve"> letter on </w:t>
      </w:r>
      <w:permStart w:id="390071159" w:edGrp="everyone"/>
      <w:r w:rsidRPr="008C4FF1">
        <w:rPr>
          <w:rStyle w:val="Insertionspace"/>
        </w:rPr>
        <w:t>&lt;insert date&gt;</w:t>
      </w:r>
      <w:permEnd w:id="390071159"/>
      <w:r w:rsidRPr="003217DC">
        <w:t>.</w:t>
      </w:r>
    </w:p>
    <w:p w:rsidR="0076775F" w:rsidRPr="003217DC" w:rsidRDefault="0076775F" w:rsidP="0076775F">
      <w:pPr>
        <w:pStyle w:val="Body"/>
      </w:pPr>
      <w:r w:rsidRPr="003217DC">
        <w:t xml:space="preserve">You also attended a meeting with </w:t>
      </w:r>
      <w:permStart w:id="888347180" w:edGrp="everyone"/>
      <w:r w:rsidRPr="008C4FF1">
        <w:rPr>
          <w:rStyle w:val="Insertionspace"/>
        </w:rPr>
        <w:t>&lt;insert name of others at the meeting&gt;</w:t>
      </w:r>
      <w:permEnd w:id="888347180"/>
      <w:r w:rsidRPr="003217DC">
        <w:t xml:space="preserve"> on </w:t>
      </w:r>
      <w:permStart w:id="1052573953" w:edGrp="everyone"/>
      <w:r w:rsidRPr="008C4FF1">
        <w:rPr>
          <w:rStyle w:val="Insertionspace"/>
        </w:rPr>
        <w:t>&lt;insert date&gt;</w:t>
      </w:r>
      <w:permEnd w:id="1052573953"/>
      <w:r w:rsidRPr="003217DC">
        <w:t xml:space="preserve">. In that meeting you were issued with a final </w:t>
      </w:r>
      <w:permStart w:id="612829154" w:edGrp="everyone"/>
      <w:r w:rsidRPr="008C4FF1">
        <w:rPr>
          <w:rStyle w:val="Insertionspace"/>
        </w:rPr>
        <w:t>&lt;warning/counselling&gt;</w:t>
      </w:r>
      <w:permEnd w:id="612829154"/>
      <w:r w:rsidRPr="003217DC">
        <w:t xml:space="preserve"> letter. This letter indicated that your employment may be terminated if your </w:t>
      </w:r>
      <w:permStart w:id="1532001961" w:edGrp="everyone"/>
      <w:r w:rsidRPr="008C4FF1">
        <w:rPr>
          <w:rStyle w:val="Insertionspace"/>
        </w:rPr>
        <w:t>&lt;performance/conduct&gt;</w:t>
      </w:r>
      <w:permEnd w:id="1532001961"/>
      <w:r w:rsidRPr="003217DC">
        <w:t xml:space="preserve"> did not improve by </w:t>
      </w:r>
      <w:permStart w:id="2004962668" w:edGrp="everyone"/>
      <w:r w:rsidRPr="008C4FF1">
        <w:rPr>
          <w:rStyle w:val="Insertionspace"/>
        </w:rPr>
        <w:t>&lt;insert date&gt;</w:t>
      </w:r>
      <w:permEnd w:id="2004962668"/>
      <w:r w:rsidRPr="003217DC">
        <w:t>.</w:t>
      </w:r>
    </w:p>
    <w:p w:rsidR="0076775F" w:rsidRPr="003217DC" w:rsidRDefault="0076775F" w:rsidP="0076775F">
      <w:pPr>
        <w:pStyle w:val="Bodybeforebullets"/>
      </w:pPr>
      <w:permStart w:id="1803116969" w:edGrp="everyone"/>
      <w:r w:rsidRPr="008C4FF1">
        <w:rPr>
          <w:rStyle w:val="Insertionspace"/>
        </w:rPr>
        <w:t>&lt;I/We&gt;</w:t>
      </w:r>
      <w:permEnd w:id="1803116969"/>
      <w:r w:rsidRPr="003217DC">
        <w:t xml:space="preserve"> consider that your </w:t>
      </w:r>
      <w:permStart w:id="316431259" w:edGrp="everyone"/>
      <w:r w:rsidRPr="008C4FF1">
        <w:rPr>
          <w:rStyle w:val="Insertionspace"/>
        </w:rPr>
        <w:t>&lt;performance/conduct&gt;</w:t>
      </w:r>
      <w:permEnd w:id="316431259"/>
      <w:r w:rsidRPr="003217DC">
        <w:t xml:space="preserve"> is still unsatisfactory and have decided to terminate your employment for the following reasons:</w:t>
      </w:r>
    </w:p>
    <w:p w:rsidR="0076775F" w:rsidRPr="008C4FF1" w:rsidRDefault="0076775F" w:rsidP="0076775F">
      <w:pPr>
        <w:pStyle w:val="BulletedList"/>
        <w:rPr>
          <w:rStyle w:val="Insertionspace"/>
        </w:rPr>
      </w:pPr>
      <w:permStart w:id="1171457982" w:edGrp="everyone"/>
      <w:r w:rsidRPr="008C4FF1">
        <w:rPr>
          <w:rStyle w:val="Insertionspace"/>
        </w:rPr>
        <w:t>&lt;Insert reasons relating to performance or conduct&gt;</w:t>
      </w:r>
    </w:p>
    <w:p w:rsidR="0076775F" w:rsidRPr="008C4FF1" w:rsidRDefault="0076775F" w:rsidP="0076775F">
      <w:pPr>
        <w:pStyle w:val="BulletedListlast"/>
        <w:rPr>
          <w:rStyle w:val="Insertionspace"/>
        </w:rPr>
      </w:pPr>
      <w:r w:rsidRPr="008C4FF1">
        <w:rPr>
          <w:rStyle w:val="Insertionspace"/>
        </w:rPr>
        <w:t>&lt;Insert reasons relating to performance or conduct&gt;</w:t>
      </w:r>
    </w:p>
    <w:tbl>
      <w:tblPr>
        <w:tblW w:w="0" w:type="auto"/>
        <w:tblBorders>
          <w:insideH w:val="single" w:sz="4" w:space="0" w:color="auto"/>
          <w:insideV w:val="single" w:sz="8" w:space="0" w:color="0082BE"/>
        </w:tblBorders>
        <w:tblLayout w:type="fixed"/>
        <w:tblLook w:val="01E0" w:firstRow="1" w:lastRow="1" w:firstColumn="1" w:lastColumn="1" w:noHBand="0" w:noVBand="0"/>
      </w:tblPr>
      <w:tblGrid>
        <w:gridCol w:w="646"/>
        <w:gridCol w:w="8635"/>
      </w:tblGrid>
      <w:tr w:rsidR="0076775F" w:rsidTr="00600E3C">
        <w:tc>
          <w:tcPr>
            <w:tcW w:w="646" w:type="dxa"/>
            <w:vAlign w:val="center"/>
          </w:tcPr>
          <w:p w:rsidR="0076775F" w:rsidRDefault="0076775F" w:rsidP="00600E3C">
            <w:pPr>
              <w:pStyle w:val="Body"/>
            </w:pPr>
            <w:permStart w:id="1425039895" w:edGrp="everyone"/>
            <w:permEnd w:id="1171457982"/>
          </w:p>
        </w:tc>
        <w:tc>
          <w:tcPr>
            <w:tcW w:w="8635" w:type="dxa"/>
            <w:vAlign w:val="center"/>
          </w:tcPr>
          <w:p w:rsidR="0076775F" w:rsidRPr="00FD2273" w:rsidRDefault="0076775F" w:rsidP="00600E3C">
            <w:pPr>
              <w:pStyle w:val="Instructions"/>
            </w:pPr>
            <w:r w:rsidRPr="009902CB">
              <w:rPr>
                <w:rStyle w:val="Instructionsbold"/>
              </w:rPr>
              <w:t>Option A:</w:t>
            </w:r>
            <w:r w:rsidRPr="003217DC">
              <w:t xml:space="preserve"> Use this option if you want the person to work his or her notice period</w:t>
            </w:r>
            <w:r>
              <w:t>.</w:t>
            </w:r>
          </w:p>
        </w:tc>
      </w:tr>
      <w:permEnd w:id="1425039895"/>
    </w:tbl>
    <w:p w:rsidR="0076775F" w:rsidRPr="00177490" w:rsidRDefault="0076775F" w:rsidP="0076775F">
      <w:pPr>
        <w:pStyle w:val="Table"/>
      </w:pPr>
    </w:p>
    <w:p w:rsidR="0076775F" w:rsidRPr="003217DC" w:rsidRDefault="0076775F" w:rsidP="0076775F">
      <w:pPr>
        <w:pStyle w:val="Body"/>
      </w:pPr>
      <w:r w:rsidRPr="003217DC">
        <w:t xml:space="preserve">Based on your length of service, your notice period is </w:t>
      </w:r>
      <w:permStart w:id="1983726222" w:edGrp="everyone"/>
      <w:r w:rsidRPr="0080718F">
        <w:rPr>
          <w:rStyle w:val="Insertionspace"/>
        </w:rPr>
        <w:t>&lt;insert number&gt;</w:t>
      </w:r>
      <w:permEnd w:id="1983726222"/>
      <w:r w:rsidRPr="003217DC">
        <w:t xml:space="preserve"> weeks. Therefore your employment will end on </w:t>
      </w:r>
      <w:permStart w:id="1285121746" w:edGrp="everyone"/>
      <w:r w:rsidRPr="009902CB">
        <w:rPr>
          <w:rStyle w:val="Insertionspace"/>
        </w:rPr>
        <w:t>&lt;insert future date to cover all of the weeks you need to give notice&gt;</w:t>
      </w:r>
      <w:permEnd w:id="1285121746"/>
      <w:r w:rsidRPr="003217DC">
        <w:t xml:space="preserve">. </w:t>
      </w:r>
    </w:p>
    <w:tbl>
      <w:tblPr>
        <w:tblW w:w="0" w:type="auto"/>
        <w:tblBorders>
          <w:insideH w:val="single" w:sz="4" w:space="0" w:color="auto"/>
          <w:insideV w:val="single" w:sz="8" w:space="0" w:color="0082BE"/>
        </w:tblBorders>
        <w:tblLayout w:type="fixed"/>
        <w:tblLook w:val="01E0" w:firstRow="1" w:lastRow="1" w:firstColumn="1" w:lastColumn="1" w:noHBand="0" w:noVBand="0"/>
      </w:tblPr>
      <w:tblGrid>
        <w:gridCol w:w="646"/>
        <w:gridCol w:w="8635"/>
      </w:tblGrid>
      <w:tr w:rsidR="0076775F" w:rsidTr="00600E3C">
        <w:tc>
          <w:tcPr>
            <w:tcW w:w="646" w:type="dxa"/>
            <w:vAlign w:val="center"/>
          </w:tcPr>
          <w:p w:rsidR="0076775F" w:rsidRDefault="0076775F" w:rsidP="00600E3C">
            <w:pPr>
              <w:pStyle w:val="Body"/>
            </w:pPr>
            <w:permStart w:id="495598859" w:edGrp="everyone" w:colFirst="0" w:colLast="0"/>
            <w:permStart w:id="1627745312" w:edGrp="everyone" w:colFirst="1" w:colLast="1"/>
          </w:p>
        </w:tc>
        <w:tc>
          <w:tcPr>
            <w:tcW w:w="8635" w:type="dxa"/>
            <w:vAlign w:val="center"/>
          </w:tcPr>
          <w:p w:rsidR="0076775F" w:rsidRPr="009902CB" w:rsidRDefault="0076775F" w:rsidP="00600E3C">
            <w:pPr>
              <w:pStyle w:val="Instructions"/>
            </w:pPr>
            <w:r w:rsidRPr="009902CB">
              <w:t>Check the National Employment Standards and your relevant industrial instrument (e.g. award or enterprise agreement) for how much notice you need to provide the employee. If there is an applicable industrial instrument or contractual arrangement (e.g. contract of employment, workplace policy) that provides different notice amounts than the National Employment Standards, you need to provide whichever is more generous to the employee.</w:t>
            </w:r>
            <w:r w:rsidRPr="003217DC">
              <w:t xml:space="preserve"> Need help? Call the Fair Work </w:t>
            </w:r>
            <w:proofErr w:type="spellStart"/>
            <w:r w:rsidRPr="003217DC">
              <w:t>Infoline</w:t>
            </w:r>
            <w:proofErr w:type="spellEnd"/>
            <w:r w:rsidRPr="003217DC">
              <w:t xml:space="preserve"> on 13 13 94.</w:t>
            </w:r>
          </w:p>
        </w:tc>
      </w:tr>
      <w:permEnd w:id="495598859"/>
      <w:permEnd w:id="1627745312"/>
    </w:tbl>
    <w:p w:rsidR="0076775F" w:rsidRDefault="0076775F" w:rsidP="0076775F">
      <w:pPr>
        <w:pStyle w:val="Table"/>
      </w:pPr>
    </w:p>
    <w:tbl>
      <w:tblPr>
        <w:tblW w:w="0" w:type="auto"/>
        <w:tblBorders>
          <w:insideH w:val="single" w:sz="4" w:space="0" w:color="auto"/>
          <w:insideV w:val="single" w:sz="8" w:space="0" w:color="0082BE"/>
        </w:tblBorders>
        <w:tblLayout w:type="fixed"/>
        <w:tblLook w:val="01E0" w:firstRow="1" w:lastRow="1" w:firstColumn="1" w:lastColumn="1" w:noHBand="0" w:noVBand="0"/>
      </w:tblPr>
      <w:tblGrid>
        <w:gridCol w:w="646"/>
        <w:gridCol w:w="8635"/>
      </w:tblGrid>
      <w:tr w:rsidR="0076775F" w:rsidTr="00600E3C">
        <w:tc>
          <w:tcPr>
            <w:tcW w:w="646" w:type="dxa"/>
            <w:vAlign w:val="center"/>
          </w:tcPr>
          <w:p w:rsidR="0076775F" w:rsidRDefault="0076775F" w:rsidP="00600E3C">
            <w:pPr>
              <w:pStyle w:val="Body"/>
            </w:pPr>
            <w:permStart w:id="1893354386" w:edGrp="everyone" w:colFirst="0" w:colLast="0"/>
            <w:permStart w:id="325463223" w:edGrp="everyone" w:colFirst="1" w:colLast="1"/>
          </w:p>
        </w:tc>
        <w:tc>
          <w:tcPr>
            <w:tcW w:w="8635" w:type="dxa"/>
            <w:vAlign w:val="center"/>
          </w:tcPr>
          <w:p w:rsidR="0076775F" w:rsidRPr="00FD2273" w:rsidRDefault="0076775F" w:rsidP="00600E3C">
            <w:pPr>
              <w:pStyle w:val="Instructions"/>
            </w:pPr>
            <w:r w:rsidRPr="009902CB">
              <w:rPr>
                <w:rStyle w:val="Instructionsbold"/>
              </w:rPr>
              <w:t xml:space="preserve">Option </w:t>
            </w:r>
            <w:r>
              <w:rPr>
                <w:rStyle w:val="Instructionsbold"/>
              </w:rPr>
              <w:t>B</w:t>
            </w:r>
            <w:r w:rsidRPr="009902CB">
              <w:rPr>
                <w:rStyle w:val="Instructionsbold"/>
              </w:rPr>
              <w:t>:</w:t>
            </w:r>
            <w:r w:rsidRPr="003217DC">
              <w:t xml:space="preserve"> Use this option if you want the person to be paid in lieu of notice.</w:t>
            </w:r>
          </w:p>
        </w:tc>
      </w:tr>
      <w:permEnd w:id="1893354386"/>
      <w:permEnd w:id="325463223"/>
    </w:tbl>
    <w:p w:rsidR="0076775F" w:rsidRPr="00177490" w:rsidRDefault="0076775F" w:rsidP="0076775F">
      <w:pPr>
        <w:pStyle w:val="Table"/>
      </w:pPr>
    </w:p>
    <w:p w:rsidR="0076775F" w:rsidRPr="003217DC" w:rsidRDefault="0076775F" w:rsidP="0076775F">
      <w:pPr>
        <w:pStyle w:val="Body"/>
      </w:pPr>
      <w:r w:rsidRPr="003217DC">
        <w:t xml:space="preserve">Your employment will end immediately. Based on your length of service, your notice period is </w:t>
      </w:r>
      <w:permStart w:id="7826559" w:edGrp="everyone"/>
      <w:r w:rsidRPr="0047301A">
        <w:rPr>
          <w:rStyle w:val="Insertionspace"/>
        </w:rPr>
        <w:t>&lt;insert number&gt;</w:t>
      </w:r>
      <w:permEnd w:id="7826559"/>
      <w:r w:rsidRPr="003217DC">
        <w:t xml:space="preserve"> weeks. In lieu of receiving that notice, you will be paid the sum of </w:t>
      </w:r>
      <w:permStart w:id="1066666616" w:edGrp="everyone"/>
      <w:r w:rsidRPr="003217DC">
        <w:t>$</w:t>
      </w:r>
      <w:r w:rsidRPr="0047301A">
        <w:rPr>
          <w:rStyle w:val="Insertionspace"/>
        </w:rPr>
        <w:t>&lt;insert amount&gt;</w:t>
      </w:r>
      <w:permEnd w:id="1066666616"/>
      <w:r w:rsidRPr="003217DC">
        <w:t xml:space="preserve">. </w:t>
      </w:r>
    </w:p>
    <w:tbl>
      <w:tblPr>
        <w:tblW w:w="0" w:type="auto"/>
        <w:tblBorders>
          <w:insideH w:val="single" w:sz="4" w:space="0" w:color="auto"/>
          <w:insideV w:val="single" w:sz="8" w:space="0" w:color="0082BE"/>
        </w:tblBorders>
        <w:tblLayout w:type="fixed"/>
        <w:tblLook w:val="01E0" w:firstRow="1" w:lastRow="1" w:firstColumn="1" w:lastColumn="1" w:noHBand="0" w:noVBand="0"/>
      </w:tblPr>
      <w:tblGrid>
        <w:gridCol w:w="646"/>
        <w:gridCol w:w="8635"/>
      </w:tblGrid>
      <w:tr w:rsidR="0076775F" w:rsidTr="00600E3C">
        <w:tc>
          <w:tcPr>
            <w:tcW w:w="646" w:type="dxa"/>
            <w:vAlign w:val="center"/>
          </w:tcPr>
          <w:p w:rsidR="0076775F" w:rsidRDefault="0076775F" w:rsidP="00600E3C">
            <w:pPr>
              <w:pStyle w:val="Body"/>
            </w:pPr>
            <w:permStart w:id="1562595478" w:edGrp="everyone"/>
          </w:p>
        </w:tc>
        <w:tc>
          <w:tcPr>
            <w:tcW w:w="8635" w:type="dxa"/>
            <w:vAlign w:val="center"/>
          </w:tcPr>
          <w:p w:rsidR="0076775F" w:rsidRPr="009902CB" w:rsidRDefault="0076775F" w:rsidP="00600E3C">
            <w:pPr>
              <w:pStyle w:val="Instructions"/>
            </w:pPr>
            <w:r w:rsidRPr="003217DC">
              <w:t xml:space="preserve">Check the National Employment Standards and your relevant industrial instrument (e.g. award or enterprise agreement) for how much notice you need to provide the employee. If there is an applicable industrial instrument or contractual arrangement (e.g. contract of employment, workplace policy) that provides different notice amounts than the National Employment Standards, you need to provide whichever is more generous to the employee. Need help? Call the Fair Work </w:t>
            </w:r>
            <w:proofErr w:type="spellStart"/>
            <w:r w:rsidRPr="003217DC">
              <w:t>Infoline</w:t>
            </w:r>
            <w:proofErr w:type="spellEnd"/>
            <w:r w:rsidRPr="003217DC">
              <w:t xml:space="preserve"> on 13 13 94.</w:t>
            </w:r>
          </w:p>
        </w:tc>
      </w:tr>
      <w:permEnd w:id="1562595478"/>
    </w:tbl>
    <w:p w:rsidR="0076775F" w:rsidRDefault="0076775F" w:rsidP="0076775F">
      <w:pPr>
        <w:pStyle w:val="Table"/>
      </w:pPr>
    </w:p>
    <w:p w:rsidR="0076775F" w:rsidRPr="003217DC" w:rsidRDefault="0076775F" w:rsidP="0076775F">
      <w:pPr>
        <w:pStyle w:val="Body"/>
      </w:pPr>
      <w:r w:rsidRPr="003217DC">
        <w:t>You will also be paid your accrued entitlements and outstanding remuneration, including superannuation, up to and including your last day of employment.</w:t>
      </w:r>
    </w:p>
    <w:p w:rsidR="0076775F" w:rsidRPr="003217DC" w:rsidRDefault="0076775F" w:rsidP="0076775F">
      <w:pPr>
        <w:pStyle w:val="Body"/>
      </w:pPr>
      <w:r w:rsidRPr="003217DC">
        <w:t xml:space="preserve">Employees and employers may seek information about minimum terms and conditions of employment from the Fair Work Ombudsman. If you wish to contact them you can call 13 13 94 or visit their website at </w:t>
      </w:r>
      <w:hyperlink r:id="rId8" w:history="1">
        <w:r w:rsidRPr="003217DC">
          <w:rPr>
            <w:rStyle w:val="Hyperlink"/>
          </w:rPr>
          <w:t>www.fairwork.gov.au</w:t>
        </w:r>
      </w:hyperlink>
      <w:r w:rsidRPr="003217DC">
        <w:t>.</w:t>
      </w:r>
    </w:p>
    <w:p w:rsidR="0076775F" w:rsidRPr="00CF098A" w:rsidRDefault="0076775F" w:rsidP="0076775F">
      <w:pPr>
        <w:pStyle w:val="Body"/>
      </w:pPr>
      <w:r w:rsidRPr="00CF098A">
        <w:t>Yours sincerely,</w:t>
      </w:r>
    </w:p>
    <w:p w:rsidR="0076775F" w:rsidRPr="00CF098A" w:rsidRDefault="0076775F" w:rsidP="0076775F">
      <w:pPr>
        <w:pStyle w:val="Body"/>
      </w:pPr>
    </w:p>
    <w:p w:rsidR="0076775F" w:rsidRPr="00CF098A" w:rsidRDefault="0076775F" w:rsidP="0076775F">
      <w:pPr>
        <w:pStyle w:val="Body"/>
      </w:pPr>
    </w:p>
    <w:p w:rsidR="0076775F" w:rsidRPr="00CF098A" w:rsidRDefault="0076775F" w:rsidP="0076775F">
      <w:pPr>
        <w:pStyle w:val="Body"/>
      </w:pPr>
    </w:p>
    <w:p w:rsidR="0076775F" w:rsidRPr="00EA3364" w:rsidRDefault="0076775F" w:rsidP="0076775F">
      <w:pPr>
        <w:pStyle w:val="Body"/>
        <w:rPr>
          <w:rStyle w:val="Insertionspace"/>
        </w:rPr>
      </w:pPr>
      <w:permStart w:id="193157869" w:edGrp="everyone"/>
      <w:r w:rsidRPr="00EA3364">
        <w:rPr>
          <w:rStyle w:val="Insertionspace"/>
        </w:rPr>
        <w:t>&lt;Insert name&gt;</w:t>
      </w:r>
    </w:p>
    <w:p w:rsidR="0076775F" w:rsidRPr="00EA3364" w:rsidRDefault="0076775F" w:rsidP="0076775F">
      <w:pPr>
        <w:pStyle w:val="Body"/>
        <w:rPr>
          <w:rStyle w:val="Insertionspace"/>
        </w:rPr>
      </w:pPr>
      <w:r w:rsidRPr="00EA3364">
        <w:rPr>
          <w:rStyle w:val="Insertionspace"/>
        </w:rPr>
        <w:t>&lt;Insert position&gt;</w:t>
      </w:r>
    </w:p>
    <w:permEnd w:id="193157869"/>
    <w:p w:rsidR="00935BED" w:rsidRDefault="00935BED"/>
    <w:sectPr w:rsidR="00935BED" w:rsidSect="004306DE">
      <w:headerReference w:type="default" r:id="rId9"/>
      <w:footerReference w:type="default" r:id="rId10"/>
      <w:pgSz w:w="11906" w:h="16838"/>
      <w:pgMar w:top="1440" w:right="1440" w:bottom="1440" w:left="1440" w:header="567"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6DE" w:rsidRDefault="004306DE" w:rsidP="004306DE">
      <w:r>
        <w:separator/>
      </w:r>
    </w:p>
  </w:endnote>
  <w:endnote w:type="continuationSeparator" w:id="0">
    <w:p w:rsidR="004306DE" w:rsidRDefault="004306DE" w:rsidP="00430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6DE" w:rsidRPr="004306DE" w:rsidRDefault="004306DE" w:rsidP="004306DE">
    <w:pPr>
      <w:pStyle w:val="Footer"/>
      <w:pBdr>
        <w:top w:val="single" w:sz="4" w:space="1" w:color="auto"/>
      </w:pBdr>
      <w:tabs>
        <w:tab w:val="right" w:pos="9072"/>
      </w:tabs>
      <w:ind w:right="-2"/>
      <w:rPr>
        <w:rFonts w:asciiTheme="minorHAnsi" w:hAnsiTheme="minorHAnsi"/>
        <w:sz w:val="16"/>
        <w:szCs w:val="16"/>
      </w:rPr>
    </w:pPr>
    <w:r w:rsidRPr="004306DE">
      <w:rPr>
        <w:rFonts w:asciiTheme="minorHAnsi" w:hAnsiTheme="minorHAnsi"/>
        <w:sz w:val="16"/>
        <w:szCs w:val="16"/>
      </w:rPr>
      <w:t>20</w:t>
    </w:r>
    <w:r w:rsidRPr="004306DE">
      <w:rPr>
        <w:rFonts w:asciiTheme="minorHAnsi" w:hAnsiTheme="minorHAnsi"/>
        <w:sz w:val="16"/>
        <w:szCs w:val="16"/>
        <w:vertAlign w:val="superscript"/>
      </w:rPr>
      <w:t>th</w:t>
    </w:r>
    <w:r w:rsidRPr="004306DE">
      <w:rPr>
        <w:rFonts w:asciiTheme="minorHAnsi" w:hAnsiTheme="minorHAnsi"/>
        <w:sz w:val="16"/>
        <w:szCs w:val="16"/>
      </w:rPr>
      <w:t xml:space="preserve"> April 2015</w:t>
    </w:r>
    <w:r w:rsidRPr="004306DE">
      <w:rPr>
        <w:rFonts w:asciiTheme="minorHAnsi" w:hAnsiTheme="minorHAnsi"/>
        <w:sz w:val="16"/>
        <w:szCs w:val="16"/>
      </w:rPr>
      <w:tab/>
      <w:t>HR2</w:t>
    </w:r>
    <w:r>
      <w:rPr>
        <w:rFonts w:asciiTheme="minorHAnsi" w:hAnsiTheme="minorHAnsi"/>
        <w:sz w:val="16"/>
        <w:szCs w:val="16"/>
      </w:rPr>
      <w:t>7</w:t>
    </w:r>
    <w:r w:rsidRPr="004306DE">
      <w:rPr>
        <w:rFonts w:asciiTheme="minorHAnsi" w:hAnsiTheme="minorHAnsi"/>
        <w:sz w:val="16"/>
        <w:szCs w:val="16"/>
      </w:rPr>
      <w:tab/>
    </w:r>
    <w:r w:rsidRPr="004306DE">
      <w:rPr>
        <w:rFonts w:asciiTheme="minorHAnsi" w:hAnsiTheme="minorHAnsi"/>
        <w:color w:val="7F7F7F" w:themeColor="background1" w:themeShade="7F"/>
        <w:spacing w:val="60"/>
        <w:sz w:val="16"/>
        <w:szCs w:val="16"/>
      </w:rPr>
      <w:t>Page</w:t>
    </w:r>
    <w:r w:rsidRPr="004306DE">
      <w:rPr>
        <w:rFonts w:asciiTheme="minorHAnsi" w:hAnsiTheme="minorHAnsi"/>
        <w:sz w:val="16"/>
        <w:szCs w:val="16"/>
      </w:rPr>
      <w:t xml:space="preserve"> | </w:t>
    </w:r>
    <w:r w:rsidRPr="004306DE">
      <w:rPr>
        <w:rFonts w:asciiTheme="minorHAnsi" w:hAnsiTheme="minorHAnsi"/>
        <w:sz w:val="16"/>
        <w:szCs w:val="16"/>
      </w:rPr>
      <w:fldChar w:fldCharType="begin"/>
    </w:r>
    <w:r w:rsidRPr="004306DE">
      <w:rPr>
        <w:rFonts w:asciiTheme="minorHAnsi" w:hAnsiTheme="minorHAnsi"/>
        <w:sz w:val="16"/>
        <w:szCs w:val="16"/>
      </w:rPr>
      <w:instrText xml:space="preserve"> PAGE   \* MERGEFORMAT </w:instrText>
    </w:r>
    <w:r w:rsidRPr="004306DE">
      <w:rPr>
        <w:rFonts w:asciiTheme="minorHAnsi" w:hAnsiTheme="minorHAnsi"/>
        <w:sz w:val="16"/>
        <w:szCs w:val="16"/>
      </w:rPr>
      <w:fldChar w:fldCharType="separate"/>
    </w:r>
    <w:r w:rsidR="00E94731" w:rsidRPr="00E94731">
      <w:rPr>
        <w:rFonts w:asciiTheme="minorHAnsi" w:hAnsiTheme="minorHAnsi"/>
        <w:b/>
        <w:bCs/>
        <w:noProof/>
        <w:sz w:val="16"/>
        <w:szCs w:val="16"/>
      </w:rPr>
      <w:t>2</w:t>
    </w:r>
    <w:r w:rsidRPr="004306DE">
      <w:rPr>
        <w:rFonts w:asciiTheme="minorHAnsi" w:hAnsiTheme="minorHAnsi"/>
        <w:b/>
        <w:bCs/>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6DE" w:rsidRDefault="004306DE" w:rsidP="004306DE">
      <w:r>
        <w:separator/>
      </w:r>
    </w:p>
  </w:footnote>
  <w:footnote w:type="continuationSeparator" w:id="0">
    <w:p w:rsidR="004306DE" w:rsidRDefault="004306DE" w:rsidP="004306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6DE" w:rsidRDefault="004306DE">
    <w:pPr>
      <w:pStyle w:val="Header"/>
    </w:pPr>
    <w:ins w:id="2" w:author="Amber-Charlotte Fee" w:date="2015-01-27T12:13:00Z">
      <w:r>
        <w:rPr>
          <w:noProof/>
          <w:lang w:eastAsia="en-AU" w:bidi="ar-SA"/>
        </w:rPr>
        <w:drawing>
          <wp:anchor distT="0" distB="0" distL="114300" distR="114300" simplePos="0" relativeHeight="251659264" behindDoc="1" locked="0" layoutInCell="1" allowOverlap="1" wp14:anchorId="0AC668E6" wp14:editId="78B2E7CA">
            <wp:simplePos x="0" y="0"/>
            <wp:positionH relativeFrom="margin">
              <wp:posOffset>3741420</wp:posOffset>
            </wp:positionH>
            <wp:positionV relativeFrom="paragraph">
              <wp:posOffset>-123825</wp:posOffset>
            </wp:positionV>
            <wp:extent cx="2371725" cy="7334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71725" cy="733425"/>
                    </a:xfrm>
                    <a:prstGeom prst="rect">
                      <a:avLst/>
                    </a:prstGeom>
                  </pic:spPr>
                </pic:pic>
              </a:graphicData>
            </a:graphic>
            <wp14:sizeRelV relativeFrom="margin">
              <wp14:pctHeight>0</wp14:pctHeight>
            </wp14:sizeRelV>
          </wp:anchor>
        </w:drawing>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37FB1"/>
    <w:multiLevelType w:val="hybridMultilevel"/>
    <w:tmpl w:val="6000380E"/>
    <w:lvl w:ilvl="0" w:tplc="E86E4470">
      <w:start w:val="1"/>
      <w:numFmt w:val="bullet"/>
      <w:pStyle w:val="BulletedList"/>
      <w:lvlText w:val=""/>
      <w:lvlJc w:val="left"/>
      <w:pPr>
        <w:tabs>
          <w:tab w:val="num" w:pos="227"/>
        </w:tabs>
        <w:ind w:left="227" w:hanging="22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ber-Charlotte Fee">
    <w15:presenceInfo w15:providerId="AD" w15:userId="S-1-5-21-344071485-2722642035-1708350945-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formatting="1" w:enforcement="1" w:cryptProviderType="rsaAES" w:cryptAlgorithmClass="hash" w:cryptAlgorithmType="typeAny" w:cryptAlgorithmSid="14" w:cryptSpinCount="100000" w:hash="ZD6mgCrsRis5WfZDo2atau0uwPgA2dxpqUCsAbHMNsSelgdVUV6zIy7oo/QSMM9zw/zdhQhkw/U9XRR3i1X8ZQ==" w:salt="P172IaIkRdRflYjOw81Ir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5F"/>
    <w:rsid w:val="004306DE"/>
    <w:rsid w:val="00472EC8"/>
    <w:rsid w:val="006A6CF5"/>
    <w:rsid w:val="0076775F"/>
    <w:rsid w:val="00935BED"/>
    <w:rsid w:val="00E947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D11A1-A817-4721-976C-C6E8C069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75F"/>
    <w:pPr>
      <w:spacing w:after="0" w:line="240" w:lineRule="auto"/>
    </w:pPr>
    <w:rPr>
      <w:rFonts w:ascii="Times New Roman" w:eastAsia="Times New Roman" w:hAnsi="Times New Roman" w:cs="Angsana New"/>
      <w:sz w:val="24"/>
      <w:szCs w:val="24"/>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6775F"/>
    <w:rPr>
      <w:color w:val="0000FF"/>
      <w:u w:val="single"/>
    </w:rPr>
  </w:style>
  <w:style w:type="paragraph" w:customStyle="1" w:styleId="Body">
    <w:name w:val="Body"/>
    <w:link w:val="BodyChar"/>
    <w:rsid w:val="0076775F"/>
    <w:pPr>
      <w:tabs>
        <w:tab w:val="left" w:leader="underscore" w:pos="6237"/>
      </w:tabs>
      <w:spacing w:after="120" w:line="280" w:lineRule="exact"/>
    </w:pPr>
    <w:rPr>
      <w:rFonts w:ascii="Arial" w:eastAsia="Times New Roman" w:hAnsi="Arial" w:cs="Arial"/>
      <w:sz w:val="20"/>
      <w:szCs w:val="20"/>
      <w:lang w:val="en-US"/>
    </w:rPr>
  </w:style>
  <w:style w:type="character" w:customStyle="1" w:styleId="Insertionspace">
    <w:name w:val="Insertion space"/>
    <w:rsid w:val="0076775F"/>
    <w:rPr>
      <w:color w:val="FF0000"/>
    </w:rPr>
  </w:style>
  <w:style w:type="paragraph" w:customStyle="1" w:styleId="Letterheading">
    <w:name w:val="Letter heading"/>
    <w:rsid w:val="0076775F"/>
    <w:pPr>
      <w:spacing w:before="120" w:after="120" w:line="240" w:lineRule="auto"/>
      <w:jc w:val="center"/>
    </w:pPr>
    <w:rPr>
      <w:rFonts w:ascii="Arial" w:eastAsia="Times New Roman" w:hAnsi="Arial" w:cs="Arial"/>
      <w:b/>
      <w:sz w:val="20"/>
      <w:lang w:val="en-US"/>
    </w:rPr>
  </w:style>
  <w:style w:type="character" w:customStyle="1" w:styleId="Instructionsbold">
    <w:name w:val="Instructions bold"/>
    <w:rsid w:val="0076775F"/>
    <w:rPr>
      <w:rFonts w:ascii="Arial" w:hAnsi="Arial"/>
      <w:b/>
      <w:color w:val="0082BE"/>
      <w:sz w:val="18"/>
    </w:rPr>
  </w:style>
  <w:style w:type="paragraph" w:customStyle="1" w:styleId="Table">
    <w:name w:val="Table"/>
    <w:basedOn w:val="Body"/>
    <w:rsid w:val="0076775F"/>
    <w:pPr>
      <w:spacing w:after="0" w:line="200" w:lineRule="exact"/>
    </w:pPr>
  </w:style>
  <w:style w:type="paragraph" w:customStyle="1" w:styleId="Instructions">
    <w:name w:val="Instructions"/>
    <w:link w:val="InstructionsChar"/>
    <w:rsid w:val="0076775F"/>
    <w:pPr>
      <w:spacing w:before="60" w:after="60" w:line="240" w:lineRule="exact"/>
    </w:pPr>
    <w:rPr>
      <w:rFonts w:ascii="Arial" w:eastAsia="Times New Roman" w:hAnsi="Arial" w:cs="Times New Roman"/>
      <w:i/>
      <w:color w:val="0082BE"/>
      <w:sz w:val="18"/>
      <w:szCs w:val="20"/>
      <w:lang w:val="en-US"/>
    </w:rPr>
  </w:style>
  <w:style w:type="paragraph" w:customStyle="1" w:styleId="Bodybeforebullets">
    <w:name w:val="Body before bullets"/>
    <w:basedOn w:val="Body"/>
    <w:rsid w:val="0076775F"/>
    <w:pPr>
      <w:spacing w:after="60"/>
    </w:pPr>
  </w:style>
  <w:style w:type="character" w:customStyle="1" w:styleId="Bodybold">
    <w:name w:val="Body bold"/>
    <w:rsid w:val="0076775F"/>
    <w:rPr>
      <w:rFonts w:ascii="Arial" w:hAnsi="Arial"/>
      <w:b/>
      <w:sz w:val="20"/>
    </w:rPr>
  </w:style>
  <w:style w:type="paragraph" w:customStyle="1" w:styleId="BulletedList">
    <w:name w:val="Bulleted List"/>
    <w:rsid w:val="0076775F"/>
    <w:pPr>
      <w:numPr>
        <w:numId w:val="1"/>
      </w:numPr>
      <w:spacing w:after="60" w:line="260" w:lineRule="exact"/>
    </w:pPr>
    <w:rPr>
      <w:rFonts w:ascii="Arial" w:eastAsia="Times New Roman" w:hAnsi="Arial" w:cs="Arial"/>
      <w:sz w:val="20"/>
      <w:szCs w:val="24"/>
      <w:lang w:eastAsia="en-AU"/>
    </w:rPr>
  </w:style>
  <w:style w:type="paragraph" w:customStyle="1" w:styleId="BulletedListlast">
    <w:name w:val="Bulleted List last"/>
    <w:basedOn w:val="BulletedList"/>
    <w:rsid w:val="0076775F"/>
    <w:pPr>
      <w:spacing w:after="120"/>
    </w:pPr>
  </w:style>
  <w:style w:type="character" w:customStyle="1" w:styleId="BodyChar">
    <w:name w:val="Body Char"/>
    <w:link w:val="Body"/>
    <w:rsid w:val="0076775F"/>
    <w:rPr>
      <w:rFonts w:ascii="Arial" w:eastAsia="Times New Roman" w:hAnsi="Arial" w:cs="Arial"/>
      <w:sz w:val="20"/>
      <w:szCs w:val="20"/>
      <w:lang w:val="en-US"/>
    </w:rPr>
  </w:style>
  <w:style w:type="character" w:customStyle="1" w:styleId="InstructionsChar">
    <w:name w:val="Instructions Char"/>
    <w:link w:val="Instructions"/>
    <w:rsid w:val="0076775F"/>
    <w:rPr>
      <w:rFonts w:ascii="Arial" w:eastAsia="Times New Roman" w:hAnsi="Arial" w:cs="Times New Roman"/>
      <w:i/>
      <w:color w:val="0082BE"/>
      <w:sz w:val="18"/>
      <w:szCs w:val="20"/>
      <w:lang w:val="en-US"/>
    </w:rPr>
  </w:style>
  <w:style w:type="paragraph" w:styleId="Header">
    <w:name w:val="header"/>
    <w:basedOn w:val="Normal"/>
    <w:link w:val="HeaderChar"/>
    <w:uiPriority w:val="99"/>
    <w:unhideWhenUsed/>
    <w:rsid w:val="004306DE"/>
    <w:pPr>
      <w:tabs>
        <w:tab w:val="center" w:pos="4513"/>
        <w:tab w:val="right" w:pos="9026"/>
      </w:tabs>
    </w:pPr>
    <w:rPr>
      <w:szCs w:val="30"/>
    </w:rPr>
  </w:style>
  <w:style w:type="character" w:customStyle="1" w:styleId="HeaderChar">
    <w:name w:val="Header Char"/>
    <w:basedOn w:val="DefaultParagraphFont"/>
    <w:link w:val="Header"/>
    <w:uiPriority w:val="99"/>
    <w:rsid w:val="004306DE"/>
    <w:rPr>
      <w:rFonts w:ascii="Times New Roman" w:eastAsia="Times New Roman" w:hAnsi="Times New Roman" w:cs="Angsana New"/>
      <w:sz w:val="24"/>
      <w:szCs w:val="30"/>
      <w:lang w:bidi="th-TH"/>
    </w:rPr>
  </w:style>
  <w:style w:type="paragraph" w:styleId="Footer">
    <w:name w:val="footer"/>
    <w:basedOn w:val="Normal"/>
    <w:link w:val="FooterChar"/>
    <w:uiPriority w:val="99"/>
    <w:unhideWhenUsed/>
    <w:rsid w:val="004306DE"/>
    <w:pPr>
      <w:tabs>
        <w:tab w:val="center" w:pos="4513"/>
        <w:tab w:val="right" w:pos="9026"/>
      </w:tabs>
    </w:pPr>
    <w:rPr>
      <w:szCs w:val="30"/>
    </w:rPr>
  </w:style>
  <w:style w:type="character" w:customStyle="1" w:styleId="FooterChar">
    <w:name w:val="Footer Char"/>
    <w:basedOn w:val="DefaultParagraphFont"/>
    <w:link w:val="Footer"/>
    <w:uiPriority w:val="99"/>
    <w:rsid w:val="004306DE"/>
    <w:rPr>
      <w:rFonts w:ascii="Times New Roman" w:eastAsia="Times New Roman" w:hAnsi="Times New Roman" w:cs="Angsana New"/>
      <w:sz w:val="24"/>
      <w:szCs w:val="30"/>
      <w:lang w:bidi="th-TH"/>
    </w:rPr>
  </w:style>
  <w:style w:type="paragraph" w:styleId="BalloonText">
    <w:name w:val="Balloon Text"/>
    <w:basedOn w:val="Normal"/>
    <w:link w:val="BalloonTextChar"/>
    <w:uiPriority w:val="99"/>
    <w:semiHidden/>
    <w:unhideWhenUsed/>
    <w:rsid w:val="00E94731"/>
    <w:rPr>
      <w:rFonts w:ascii="Segoe UI" w:hAnsi="Segoe UI"/>
      <w:sz w:val="18"/>
      <w:szCs w:val="22"/>
    </w:rPr>
  </w:style>
  <w:style w:type="character" w:customStyle="1" w:styleId="BalloonTextChar">
    <w:name w:val="Balloon Text Char"/>
    <w:basedOn w:val="DefaultParagraphFont"/>
    <w:link w:val="BalloonText"/>
    <w:uiPriority w:val="99"/>
    <w:semiHidden/>
    <w:rsid w:val="00E94731"/>
    <w:rPr>
      <w:rFonts w:ascii="Segoe UI" w:eastAsia="Times New Roman" w:hAnsi="Segoe UI" w:cs="Angsana New"/>
      <w:sz w:val="1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irwork.gov.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airwork.gov.au"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596</Words>
  <Characters>3401</Characters>
  <Application>Microsoft Office Word</Application>
  <DocSecurity>8</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Amber-Charlotte Fee</dc:creator>
  <cp:keywords/>
  <dc:description/>
  <cp:lastModifiedBy>Derrick Chan</cp:lastModifiedBy>
  <cp:revision>2</cp:revision>
  <cp:lastPrinted>2015-06-18T08:10:00Z</cp:lastPrinted>
  <dcterms:created xsi:type="dcterms:W3CDTF">2015-01-29T00:31:00Z</dcterms:created>
  <dcterms:modified xsi:type="dcterms:W3CDTF">2015-06-18T08:10:00Z</dcterms:modified>
</cp:coreProperties>
</file>