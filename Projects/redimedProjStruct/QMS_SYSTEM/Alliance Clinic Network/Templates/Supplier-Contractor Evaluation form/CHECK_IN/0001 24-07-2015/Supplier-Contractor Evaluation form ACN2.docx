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CF2" w:rsidRDefault="00CF1CF2" w:rsidP="005306C4">
      <w:pPr>
        <w:spacing w:after="0" w:line="240" w:lineRule="auto"/>
        <w:ind w:right="-1"/>
        <w:jc w:val="both"/>
        <w:rPr>
          <w:b/>
          <w:noProof/>
          <w:color w:val="44546A" w:themeColor="text2"/>
          <w:sz w:val="28"/>
          <w:szCs w:val="28"/>
          <w:lang w:val="en-AU" w:eastAsia="en-AU"/>
        </w:rPr>
      </w:pPr>
      <w:r w:rsidRPr="003A20B3">
        <w:rPr>
          <w:b/>
          <w:noProof/>
          <w:color w:val="44546A" w:themeColor="text2"/>
          <w:sz w:val="28"/>
          <w:szCs w:val="28"/>
          <w:lang w:val="en-AU" w:eastAsia="en-AU"/>
        </w:rPr>
        <w:t xml:space="preserve">Supplier-Contractor </w:t>
      </w:r>
      <w:r w:rsidR="00A86360">
        <w:rPr>
          <w:b/>
          <w:noProof/>
          <w:color w:val="44546A" w:themeColor="text2"/>
          <w:sz w:val="28"/>
          <w:szCs w:val="28"/>
          <w:lang w:val="en-AU" w:eastAsia="en-AU"/>
        </w:rPr>
        <w:t>Evaluation</w:t>
      </w:r>
      <w:r w:rsidRPr="003A20B3">
        <w:rPr>
          <w:b/>
          <w:noProof/>
          <w:color w:val="44546A" w:themeColor="text2"/>
          <w:sz w:val="28"/>
          <w:szCs w:val="28"/>
          <w:lang w:val="en-AU" w:eastAsia="en-AU"/>
        </w:rPr>
        <w:t xml:space="preserve"> Form</w:t>
      </w:r>
      <w:bookmarkStart w:id="0" w:name="_GoBack"/>
      <w:bookmarkEnd w:id="0"/>
    </w:p>
    <w:p w:rsidR="00F4710F" w:rsidRPr="00F4710F" w:rsidRDefault="00F4710F" w:rsidP="005306C4">
      <w:pPr>
        <w:spacing w:after="0" w:line="240" w:lineRule="auto"/>
        <w:ind w:right="-1"/>
        <w:jc w:val="both"/>
        <w:rPr>
          <w:noProof/>
          <w:color w:val="44546A" w:themeColor="text2"/>
          <w:sz w:val="16"/>
          <w:szCs w:val="16"/>
          <w:lang w:val="en-AU" w:eastAsia="en-AU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2830"/>
        <w:gridCol w:w="2410"/>
        <w:gridCol w:w="1985"/>
        <w:gridCol w:w="2268"/>
      </w:tblGrid>
      <w:tr w:rsidR="00CF1CF2" w:rsidRPr="002B6B56" w:rsidTr="00314E75">
        <w:trPr>
          <w:trHeight w:val="567"/>
        </w:trPr>
        <w:tc>
          <w:tcPr>
            <w:tcW w:w="9493" w:type="dxa"/>
            <w:gridSpan w:val="4"/>
            <w:shd w:val="clear" w:color="auto" w:fill="44546A" w:themeFill="text2"/>
            <w:vAlign w:val="center"/>
          </w:tcPr>
          <w:p w:rsidR="00CF1CF2" w:rsidRPr="003A20B3" w:rsidRDefault="003A20B3" w:rsidP="003A20B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A20B3">
              <w:rPr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</w:tr>
      <w:tr w:rsidR="00CF1CF2" w:rsidRPr="005306C4" w:rsidTr="00C06163">
        <w:tc>
          <w:tcPr>
            <w:tcW w:w="2830" w:type="dxa"/>
            <w:shd w:val="clear" w:color="auto" w:fill="44546A" w:themeFill="text2"/>
            <w:vAlign w:val="center"/>
          </w:tcPr>
          <w:p w:rsidR="00CF1CF2" w:rsidRPr="00CF1CF2" w:rsidRDefault="00CF1CF2" w:rsidP="003A20B3">
            <w:pPr>
              <w:rPr>
                <w:b/>
                <w:color w:val="FFFFFF" w:themeColor="background1"/>
                <w:sz w:val="24"/>
                <w:szCs w:val="24"/>
              </w:rPr>
            </w:pPr>
            <w:permStart w:id="1068369547" w:edGrp="everyone" w:colFirst="1" w:colLast="1"/>
            <w:permStart w:id="557786491" w:edGrp="everyone" w:colFirst="3" w:colLast="3"/>
            <w:r w:rsidRPr="00CF1CF2">
              <w:rPr>
                <w:b/>
                <w:color w:val="FFFFFF" w:themeColor="background1"/>
                <w:sz w:val="24"/>
                <w:szCs w:val="24"/>
              </w:rPr>
              <w:t xml:space="preserve">Supplier/Contracting </w:t>
            </w:r>
            <w:r>
              <w:rPr>
                <w:b/>
                <w:color w:val="FFFFFF" w:themeColor="background1"/>
                <w:sz w:val="24"/>
                <w:szCs w:val="24"/>
              </w:rPr>
              <w:t>C</w:t>
            </w:r>
            <w:r w:rsidRPr="00CF1CF2">
              <w:rPr>
                <w:b/>
                <w:color w:val="FFFFFF" w:themeColor="background1"/>
                <w:sz w:val="24"/>
                <w:szCs w:val="24"/>
              </w:rPr>
              <w:t xml:space="preserve">ompany </w:t>
            </w:r>
            <w:r>
              <w:rPr>
                <w:b/>
                <w:color w:val="FFFFFF" w:themeColor="background1"/>
                <w:sz w:val="24"/>
                <w:szCs w:val="24"/>
              </w:rPr>
              <w:t>N</w:t>
            </w:r>
            <w:r w:rsidRPr="00CF1CF2">
              <w:rPr>
                <w:b/>
                <w:color w:val="FFFFFF" w:themeColor="background1"/>
                <w:sz w:val="24"/>
                <w:szCs w:val="24"/>
              </w:rPr>
              <w:t>ame: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F1CF2" w:rsidRPr="003A20B3" w:rsidRDefault="0006662F" w:rsidP="003A20B3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 </w:t>
            </w:r>
          </w:p>
        </w:tc>
        <w:tc>
          <w:tcPr>
            <w:tcW w:w="1985" w:type="dxa"/>
            <w:shd w:val="clear" w:color="auto" w:fill="44546A" w:themeFill="text2"/>
            <w:vAlign w:val="center"/>
          </w:tcPr>
          <w:p w:rsidR="00CF1CF2" w:rsidRPr="00CF1CF2" w:rsidRDefault="00CF1CF2" w:rsidP="003A20B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CF1CF2">
              <w:rPr>
                <w:b/>
                <w:color w:val="FFFFFF" w:themeColor="background1"/>
                <w:sz w:val="24"/>
                <w:szCs w:val="24"/>
              </w:rPr>
              <w:t>Date: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CF1CF2" w:rsidRPr="003A20B3" w:rsidRDefault="0006662F" w:rsidP="003A20B3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/     /     </w:t>
            </w:r>
          </w:p>
        </w:tc>
      </w:tr>
      <w:tr w:rsidR="00CF1CF2" w:rsidRPr="005306C4" w:rsidTr="00C06163">
        <w:tc>
          <w:tcPr>
            <w:tcW w:w="2830" w:type="dxa"/>
            <w:shd w:val="clear" w:color="auto" w:fill="44546A" w:themeFill="text2"/>
            <w:vAlign w:val="center"/>
          </w:tcPr>
          <w:p w:rsidR="00CF1CF2" w:rsidRPr="00CF1CF2" w:rsidRDefault="00CF1CF2" w:rsidP="00C06163">
            <w:pPr>
              <w:rPr>
                <w:b/>
                <w:color w:val="FFFFFF" w:themeColor="background1"/>
                <w:sz w:val="24"/>
                <w:szCs w:val="24"/>
              </w:rPr>
            </w:pPr>
            <w:permStart w:id="298136449" w:edGrp="everyone" w:colFirst="1" w:colLast="1"/>
            <w:permStart w:id="1570576410" w:edGrp="everyone" w:colFirst="3" w:colLast="3"/>
            <w:permEnd w:id="1068369547"/>
            <w:permEnd w:id="557786491"/>
            <w:r w:rsidRPr="00CF1CF2">
              <w:rPr>
                <w:b/>
                <w:color w:val="FFFFFF" w:themeColor="background1"/>
                <w:sz w:val="24"/>
                <w:szCs w:val="24"/>
              </w:rPr>
              <w:t xml:space="preserve">Name of </w:t>
            </w:r>
            <w:r w:rsidR="00C06163">
              <w:rPr>
                <w:b/>
                <w:color w:val="FFFFFF" w:themeColor="background1"/>
                <w:sz w:val="24"/>
                <w:szCs w:val="24"/>
              </w:rPr>
              <w:t>Staff</w:t>
            </w:r>
            <w:r w:rsidRPr="00CF1CF2">
              <w:rPr>
                <w:b/>
                <w:color w:val="FFFFFF" w:themeColor="background1"/>
                <w:sz w:val="24"/>
                <w:szCs w:val="24"/>
              </w:rPr>
              <w:t xml:space="preserve"> completing the evaluation: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F1CF2" w:rsidRPr="003A20B3" w:rsidRDefault="0006662F" w:rsidP="003A20B3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 </w:t>
            </w:r>
          </w:p>
        </w:tc>
        <w:tc>
          <w:tcPr>
            <w:tcW w:w="1985" w:type="dxa"/>
            <w:shd w:val="clear" w:color="auto" w:fill="44546A" w:themeFill="text2"/>
            <w:vAlign w:val="center"/>
          </w:tcPr>
          <w:p w:rsidR="00CF1CF2" w:rsidRPr="00CF1CF2" w:rsidRDefault="00CF1CF2" w:rsidP="003A20B3">
            <w:pPr>
              <w:spacing w:before="60"/>
              <w:rPr>
                <w:b/>
                <w:color w:val="FFFFFF" w:themeColor="background1"/>
                <w:sz w:val="24"/>
                <w:szCs w:val="24"/>
              </w:rPr>
            </w:pPr>
            <w:r w:rsidRPr="00CF1CF2">
              <w:rPr>
                <w:b/>
                <w:color w:val="FFFFFF" w:themeColor="background1"/>
                <w:sz w:val="24"/>
                <w:szCs w:val="24"/>
              </w:rPr>
              <w:t>Phone/Mobile: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CF1CF2" w:rsidRPr="003A20B3" w:rsidRDefault="0006662F" w:rsidP="003A20B3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 </w:t>
            </w:r>
          </w:p>
        </w:tc>
      </w:tr>
      <w:tr w:rsidR="00CF1CF2" w:rsidRPr="005306C4" w:rsidTr="00314E75">
        <w:trPr>
          <w:trHeight w:val="567"/>
        </w:trPr>
        <w:tc>
          <w:tcPr>
            <w:tcW w:w="2830" w:type="dxa"/>
            <w:shd w:val="clear" w:color="auto" w:fill="44546A" w:themeFill="text2"/>
            <w:vAlign w:val="center"/>
          </w:tcPr>
          <w:p w:rsidR="00CF1CF2" w:rsidRPr="00CF1CF2" w:rsidRDefault="00CF1CF2" w:rsidP="003A20B3">
            <w:pPr>
              <w:rPr>
                <w:b/>
                <w:color w:val="FFFFFF" w:themeColor="background1"/>
                <w:sz w:val="24"/>
                <w:szCs w:val="24"/>
              </w:rPr>
            </w:pPr>
            <w:permStart w:id="645688688" w:edGrp="everyone" w:colFirst="1" w:colLast="1"/>
            <w:permStart w:id="692658171" w:edGrp="everyone" w:colFirst="3" w:colLast="3"/>
            <w:permEnd w:id="298136449"/>
            <w:permEnd w:id="1570576410"/>
            <w:r w:rsidRPr="00CF1CF2">
              <w:rPr>
                <w:b/>
                <w:color w:val="FFFFFF" w:themeColor="background1"/>
                <w:sz w:val="24"/>
                <w:szCs w:val="24"/>
              </w:rPr>
              <w:t>Email: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F1CF2" w:rsidRPr="003A20B3" w:rsidRDefault="0006662F" w:rsidP="003A20B3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 </w:t>
            </w:r>
          </w:p>
        </w:tc>
        <w:tc>
          <w:tcPr>
            <w:tcW w:w="1985" w:type="dxa"/>
            <w:shd w:val="clear" w:color="auto" w:fill="44546A" w:themeFill="text2"/>
            <w:vAlign w:val="center"/>
          </w:tcPr>
          <w:p w:rsidR="00CF1CF2" w:rsidRPr="00CF1CF2" w:rsidRDefault="00CF1CF2" w:rsidP="003A20B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CF1CF2">
              <w:rPr>
                <w:b/>
                <w:color w:val="FFFFFF" w:themeColor="background1"/>
                <w:sz w:val="24"/>
                <w:szCs w:val="24"/>
              </w:rPr>
              <w:t>Department: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CF1CF2" w:rsidRPr="003A20B3" w:rsidRDefault="0006662F" w:rsidP="003A20B3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                </w:t>
            </w:r>
          </w:p>
        </w:tc>
      </w:tr>
      <w:permEnd w:id="645688688"/>
      <w:permEnd w:id="692658171"/>
    </w:tbl>
    <w:p w:rsidR="005306C4" w:rsidRPr="003A20B3" w:rsidRDefault="005306C4" w:rsidP="003A20B3">
      <w:pPr>
        <w:spacing w:after="120"/>
        <w:rPr>
          <w:color w:val="44546A" w:themeColor="text2"/>
          <w:sz w:val="16"/>
          <w:szCs w:val="16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4746"/>
        <w:gridCol w:w="4747"/>
      </w:tblGrid>
      <w:tr w:rsidR="003A20B3" w:rsidRPr="002B6B56" w:rsidTr="00F4710F">
        <w:trPr>
          <w:trHeight w:val="567"/>
        </w:trPr>
        <w:tc>
          <w:tcPr>
            <w:tcW w:w="9493" w:type="dxa"/>
            <w:gridSpan w:val="2"/>
            <w:shd w:val="clear" w:color="auto" w:fill="44546A" w:themeFill="text2"/>
            <w:vAlign w:val="center"/>
          </w:tcPr>
          <w:p w:rsidR="003A20B3" w:rsidRPr="00C06163" w:rsidRDefault="003A20B3" w:rsidP="003A20B3">
            <w:pPr>
              <w:rPr>
                <w:b/>
                <w:color w:val="FFFFFF" w:themeColor="background1"/>
              </w:rPr>
            </w:pPr>
            <w:r w:rsidRPr="00C06163">
              <w:rPr>
                <w:b/>
                <w:color w:val="FFFFFF" w:themeColor="background1"/>
              </w:rPr>
              <w:t>Evaluation</w:t>
            </w:r>
          </w:p>
        </w:tc>
      </w:tr>
      <w:tr w:rsidR="0006662F" w:rsidRPr="002B6B56" w:rsidTr="00314E75">
        <w:trPr>
          <w:trHeight w:val="567"/>
        </w:trPr>
        <w:tc>
          <w:tcPr>
            <w:tcW w:w="4746" w:type="dxa"/>
            <w:shd w:val="clear" w:color="auto" w:fill="44546A" w:themeFill="text2"/>
            <w:vAlign w:val="center"/>
          </w:tcPr>
          <w:p w:rsidR="0006662F" w:rsidRPr="00C06163" w:rsidRDefault="0006662F" w:rsidP="0006662F">
            <w:pPr>
              <w:rPr>
                <w:b/>
                <w:color w:val="FFFFFF" w:themeColor="background1"/>
              </w:rPr>
            </w:pPr>
            <w:r w:rsidRPr="00C06163">
              <w:rPr>
                <w:b/>
                <w:color w:val="FFFFFF" w:themeColor="background1"/>
              </w:rPr>
              <w:t>Is the supplier located locally in Perth?</w:t>
            </w:r>
          </w:p>
        </w:tc>
        <w:tc>
          <w:tcPr>
            <w:tcW w:w="4747" w:type="dxa"/>
            <w:shd w:val="clear" w:color="auto" w:fill="FFFFFF" w:themeFill="background1"/>
            <w:vAlign w:val="center"/>
          </w:tcPr>
          <w:p w:rsidR="0006662F" w:rsidRPr="00C06163" w:rsidRDefault="0006662F" w:rsidP="0006662F">
            <w:pPr>
              <w:rPr>
                <w:color w:val="FFFFFF" w:themeColor="background1"/>
              </w:rPr>
            </w:pPr>
            <w:r w:rsidRPr="0006662F">
              <w:rPr>
                <w:b/>
                <w:color w:val="44546A" w:themeColor="text2"/>
              </w:rPr>
              <w:t xml:space="preserve">YES  </w:t>
            </w:r>
            <w:permStart w:id="879590796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879590796"/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      </w:t>
            </w:r>
            <w:r w:rsidRPr="0006662F">
              <w:rPr>
                <w:b/>
                <w:color w:val="44546A" w:themeColor="text2"/>
              </w:rPr>
              <w:t xml:space="preserve">NO   </w:t>
            </w:r>
            <w:permStart w:id="795832178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795832178"/>
          </w:p>
        </w:tc>
      </w:tr>
      <w:tr w:rsidR="0006662F" w:rsidRPr="005306C4" w:rsidTr="00CB480F">
        <w:trPr>
          <w:trHeight w:val="567"/>
        </w:trPr>
        <w:tc>
          <w:tcPr>
            <w:tcW w:w="9493" w:type="dxa"/>
            <w:gridSpan w:val="2"/>
            <w:vAlign w:val="center"/>
          </w:tcPr>
          <w:p w:rsidR="0006662F" w:rsidRPr="00CB480F" w:rsidRDefault="0006662F" w:rsidP="0006662F">
            <w:pPr>
              <w:spacing w:after="0"/>
              <w:rPr>
                <w:b/>
                <w:color w:val="44546A" w:themeColor="text2"/>
              </w:rPr>
            </w:pPr>
            <w:r w:rsidRPr="00CB480F">
              <w:rPr>
                <w:b/>
                <w:color w:val="44546A" w:themeColor="text2"/>
              </w:rPr>
              <w:t>Comments:</w:t>
            </w:r>
            <w:r w:rsidRPr="0006662F">
              <w:rPr>
                <w:color w:val="44546A" w:themeColor="text2"/>
              </w:rPr>
              <w:t xml:space="preserve"> </w:t>
            </w:r>
            <w:permStart w:id="175374976" w:edGrp="everyone"/>
            <w:r w:rsidRPr="0006662F">
              <w:rPr>
                <w:color w:val="44546A" w:themeColor="text2"/>
              </w:rPr>
              <w:t xml:space="preserve">                     </w:t>
            </w:r>
            <w:permEnd w:id="175374976"/>
          </w:p>
          <w:p w:rsidR="0006662F" w:rsidRPr="005306C4" w:rsidRDefault="0006662F" w:rsidP="0006662F">
            <w:pPr>
              <w:spacing w:after="0"/>
              <w:rPr>
                <w:color w:val="44546A" w:themeColor="text2"/>
              </w:rPr>
            </w:pPr>
          </w:p>
        </w:tc>
      </w:tr>
    </w:tbl>
    <w:p w:rsidR="003A20B3" w:rsidRPr="00F4710F" w:rsidRDefault="003A20B3">
      <w:pPr>
        <w:rPr>
          <w:color w:val="44546A" w:themeColor="text2"/>
          <w:sz w:val="16"/>
          <w:szCs w:val="16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4746"/>
        <w:gridCol w:w="4747"/>
      </w:tblGrid>
      <w:tr w:rsidR="0006662F" w:rsidRPr="002B6B56" w:rsidTr="00314E75">
        <w:trPr>
          <w:trHeight w:val="567"/>
        </w:trPr>
        <w:tc>
          <w:tcPr>
            <w:tcW w:w="4746" w:type="dxa"/>
            <w:shd w:val="clear" w:color="auto" w:fill="44546A" w:themeFill="text2"/>
            <w:vAlign w:val="center"/>
          </w:tcPr>
          <w:p w:rsidR="0006662F" w:rsidRPr="00F4710F" w:rsidRDefault="0006662F" w:rsidP="0006662F">
            <w:pPr>
              <w:rPr>
                <w:b/>
                <w:color w:val="FFFFFF" w:themeColor="background1"/>
              </w:rPr>
            </w:pPr>
            <w:r w:rsidRPr="00F4710F">
              <w:rPr>
                <w:rFonts w:asciiTheme="majorHAnsi" w:hAnsiTheme="majorHAnsi"/>
                <w:b/>
                <w:color w:val="FFFFFF" w:themeColor="background1"/>
              </w:rPr>
              <w:t>Does the company charge a shipping fee?</w:t>
            </w:r>
          </w:p>
        </w:tc>
        <w:tc>
          <w:tcPr>
            <w:tcW w:w="4747" w:type="dxa"/>
            <w:shd w:val="clear" w:color="auto" w:fill="FFFFFF" w:themeFill="background1"/>
            <w:vAlign w:val="center"/>
          </w:tcPr>
          <w:p w:rsidR="0006662F" w:rsidRPr="00C06163" w:rsidRDefault="0006662F" w:rsidP="0006662F">
            <w:pPr>
              <w:rPr>
                <w:color w:val="FFFFFF" w:themeColor="background1"/>
              </w:rPr>
            </w:pPr>
            <w:r w:rsidRPr="0006662F">
              <w:rPr>
                <w:b/>
                <w:color w:val="44546A" w:themeColor="text2"/>
              </w:rPr>
              <w:t xml:space="preserve">YES  </w:t>
            </w:r>
            <w:permStart w:id="907886346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907886346"/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      </w:t>
            </w:r>
            <w:r w:rsidRPr="0006662F">
              <w:rPr>
                <w:b/>
                <w:color w:val="44546A" w:themeColor="text2"/>
              </w:rPr>
              <w:t xml:space="preserve">NO   </w:t>
            </w:r>
            <w:permStart w:id="956515914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956515914"/>
          </w:p>
        </w:tc>
      </w:tr>
      <w:tr w:rsidR="0006662F" w:rsidRPr="005306C4" w:rsidTr="00CB480F">
        <w:trPr>
          <w:trHeight w:val="567"/>
        </w:trPr>
        <w:tc>
          <w:tcPr>
            <w:tcW w:w="9493" w:type="dxa"/>
            <w:gridSpan w:val="2"/>
            <w:vAlign w:val="center"/>
          </w:tcPr>
          <w:p w:rsidR="0006662F" w:rsidRDefault="0006662F" w:rsidP="0006662F">
            <w:pPr>
              <w:spacing w:after="0"/>
              <w:rPr>
                <w:color w:val="44546A" w:themeColor="text2"/>
              </w:rPr>
            </w:pPr>
            <w:r w:rsidRPr="00CB480F">
              <w:rPr>
                <w:b/>
                <w:color w:val="44546A" w:themeColor="text2"/>
              </w:rPr>
              <w:t>Comments:</w:t>
            </w:r>
            <w:r w:rsidRPr="0006662F">
              <w:rPr>
                <w:color w:val="44546A" w:themeColor="text2"/>
              </w:rPr>
              <w:t xml:space="preserve"> </w:t>
            </w:r>
            <w:permStart w:id="326592705" w:edGrp="everyone"/>
            <w:r w:rsidRPr="0006662F">
              <w:rPr>
                <w:color w:val="44546A" w:themeColor="text2"/>
              </w:rPr>
              <w:t xml:space="preserve">                     </w:t>
            </w:r>
            <w:permEnd w:id="326592705"/>
          </w:p>
          <w:p w:rsidR="0006662F" w:rsidRPr="005306C4" w:rsidRDefault="0006662F" w:rsidP="0006662F">
            <w:pPr>
              <w:spacing w:after="0"/>
              <w:rPr>
                <w:color w:val="44546A" w:themeColor="text2"/>
              </w:rPr>
            </w:pPr>
          </w:p>
        </w:tc>
      </w:tr>
    </w:tbl>
    <w:p w:rsidR="009571F5" w:rsidRPr="00F4710F" w:rsidRDefault="009571F5">
      <w:pPr>
        <w:rPr>
          <w:color w:val="44546A" w:themeColor="text2"/>
          <w:sz w:val="16"/>
          <w:szCs w:val="16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5524"/>
        <w:gridCol w:w="3969"/>
      </w:tblGrid>
      <w:tr w:rsidR="0006662F" w:rsidRPr="002B6B56" w:rsidTr="00F4710F">
        <w:trPr>
          <w:trHeight w:val="567"/>
        </w:trPr>
        <w:tc>
          <w:tcPr>
            <w:tcW w:w="5524" w:type="dxa"/>
            <w:shd w:val="clear" w:color="auto" w:fill="44546A" w:themeFill="text2"/>
            <w:vAlign w:val="center"/>
          </w:tcPr>
          <w:p w:rsidR="0006662F" w:rsidRPr="00F4710F" w:rsidRDefault="0006662F" w:rsidP="0006662F">
            <w:pPr>
              <w:rPr>
                <w:b/>
                <w:color w:val="FFFFFF" w:themeColor="background1"/>
              </w:rPr>
            </w:pPr>
            <w:r w:rsidRPr="00F4710F">
              <w:rPr>
                <w:rFonts w:asciiTheme="majorHAnsi" w:hAnsiTheme="majorHAnsi"/>
                <w:b/>
                <w:color w:val="FFFFFF" w:themeColor="background1"/>
              </w:rPr>
              <w:t>Is there a system that allows for easy ordering such as an online system or email?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06662F" w:rsidRPr="00C06163" w:rsidRDefault="0006662F" w:rsidP="0006662F">
            <w:pPr>
              <w:rPr>
                <w:color w:val="FFFFFF" w:themeColor="background1"/>
              </w:rPr>
            </w:pPr>
            <w:r w:rsidRPr="0006662F">
              <w:rPr>
                <w:b/>
                <w:color w:val="44546A" w:themeColor="text2"/>
              </w:rPr>
              <w:t xml:space="preserve">YES  </w:t>
            </w:r>
            <w:permStart w:id="1731683076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731683076"/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      </w:t>
            </w:r>
            <w:r w:rsidRPr="0006662F">
              <w:rPr>
                <w:b/>
                <w:color w:val="44546A" w:themeColor="text2"/>
              </w:rPr>
              <w:t xml:space="preserve">NO   </w:t>
            </w:r>
            <w:permStart w:id="712339604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712339604"/>
          </w:p>
        </w:tc>
      </w:tr>
      <w:tr w:rsidR="0006662F" w:rsidRPr="005306C4" w:rsidTr="00CB480F">
        <w:trPr>
          <w:trHeight w:val="567"/>
        </w:trPr>
        <w:tc>
          <w:tcPr>
            <w:tcW w:w="9493" w:type="dxa"/>
            <w:gridSpan w:val="2"/>
            <w:vAlign w:val="center"/>
          </w:tcPr>
          <w:p w:rsidR="0006662F" w:rsidRDefault="0006662F" w:rsidP="0006662F">
            <w:pPr>
              <w:spacing w:after="0"/>
              <w:rPr>
                <w:color w:val="44546A" w:themeColor="text2"/>
              </w:rPr>
            </w:pPr>
            <w:r w:rsidRPr="00CB480F">
              <w:rPr>
                <w:b/>
                <w:color w:val="44546A" w:themeColor="text2"/>
              </w:rPr>
              <w:t>Comments:</w:t>
            </w:r>
            <w:r w:rsidRPr="0006662F">
              <w:rPr>
                <w:color w:val="44546A" w:themeColor="text2"/>
              </w:rPr>
              <w:t xml:space="preserve"> </w:t>
            </w:r>
            <w:permStart w:id="1514277903" w:edGrp="everyone"/>
            <w:r w:rsidRPr="0006662F">
              <w:rPr>
                <w:color w:val="44546A" w:themeColor="text2"/>
              </w:rPr>
              <w:t xml:space="preserve">                     </w:t>
            </w:r>
            <w:permEnd w:id="1514277903"/>
          </w:p>
          <w:p w:rsidR="0006662F" w:rsidRPr="005306C4" w:rsidRDefault="0006662F" w:rsidP="0006662F">
            <w:pPr>
              <w:spacing w:after="0"/>
              <w:rPr>
                <w:color w:val="44546A" w:themeColor="text2"/>
              </w:rPr>
            </w:pPr>
          </w:p>
        </w:tc>
      </w:tr>
    </w:tbl>
    <w:p w:rsidR="009571F5" w:rsidRPr="00F4710F" w:rsidRDefault="009571F5">
      <w:pPr>
        <w:rPr>
          <w:color w:val="44546A" w:themeColor="text2"/>
          <w:sz w:val="16"/>
          <w:szCs w:val="16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5382"/>
        <w:gridCol w:w="283"/>
        <w:gridCol w:w="3828"/>
      </w:tblGrid>
      <w:tr w:rsidR="0006662F" w:rsidRPr="002B6B56" w:rsidTr="00F4710F">
        <w:trPr>
          <w:trHeight w:val="567"/>
        </w:trPr>
        <w:tc>
          <w:tcPr>
            <w:tcW w:w="5665" w:type="dxa"/>
            <w:gridSpan w:val="2"/>
            <w:shd w:val="clear" w:color="auto" w:fill="44546A" w:themeFill="text2"/>
            <w:vAlign w:val="center"/>
          </w:tcPr>
          <w:p w:rsidR="0006662F" w:rsidRPr="00F4710F" w:rsidRDefault="0006662F" w:rsidP="0006662F">
            <w:pPr>
              <w:rPr>
                <w:b/>
                <w:color w:val="FFFFFF" w:themeColor="background1"/>
              </w:rPr>
            </w:pPr>
            <w:r w:rsidRPr="00F4710F">
              <w:rPr>
                <w:rFonts w:asciiTheme="majorHAnsi" w:hAnsiTheme="majorHAnsi"/>
                <w:b/>
                <w:color w:val="FFFFFF" w:themeColor="background1"/>
              </w:rPr>
              <w:t>Can the supplier/contractor provide a list of prices/charges ?</w:t>
            </w:r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:rsidR="0006662F" w:rsidRPr="00C06163" w:rsidRDefault="0006662F" w:rsidP="0006662F">
            <w:pPr>
              <w:rPr>
                <w:color w:val="FFFFFF" w:themeColor="background1"/>
              </w:rPr>
            </w:pPr>
            <w:r w:rsidRPr="0006662F">
              <w:rPr>
                <w:b/>
                <w:color w:val="44546A" w:themeColor="text2"/>
              </w:rPr>
              <w:t xml:space="preserve">YES  </w:t>
            </w:r>
            <w:permStart w:id="1591960961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591960961"/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      </w:t>
            </w:r>
            <w:r w:rsidRPr="0006662F">
              <w:rPr>
                <w:b/>
                <w:color w:val="44546A" w:themeColor="text2"/>
              </w:rPr>
              <w:t xml:space="preserve">NO   </w:t>
            </w:r>
            <w:permStart w:id="1427271148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427271148"/>
          </w:p>
        </w:tc>
      </w:tr>
      <w:tr w:rsidR="0006662F" w:rsidRPr="002B6B56" w:rsidTr="00314E75">
        <w:trPr>
          <w:trHeight w:val="567"/>
        </w:trPr>
        <w:tc>
          <w:tcPr>
            <w:tcW w:w="5382" w:type="dxa"/>
            <w:shd w:val="clear" w:color="auto" w:fill="44546A" w:themeFill="text2"/>
            <w:vAlign w:val="center"/>
          </w:tcPr>
          <w:p w:rsidR="0006662F" w:rsidRPr="00F4710F" w:rsidRDefault="0006662F" w:rsidP="0006662F">
            <w:pPr>
              <w:rPr>
                <w:b/>
                <w:color w:val="FFFFFF" w:themeColor="background1"/>
              </w:rPr>
            </w:pPr>
            <w:r w:rsidRPr="00F4710F">
              <w:rPr>
                <w:rFonts w:asciiTheme="majorHAnsi" w:hAnsiTheme="majorHAnsi"/>
                <w:b/>
                <w:color w:val="FFFFFF" w:themeColor="background1"/>
              </w:rPr>
              <w:t>Is the supplying company competitive in terms of pricing?</w:t>
            </w:r>
          </w:p>
        </w:tc>
        <w:tc>
          <w:tcPr>
            <w:tcW w:w="4111" w:type="dxa"/>
            <w:gridSpan w:val="2"/>
            <w:shd w:val="clear" w:color="auto" w:fill="FFFFFF" w:themeFill="background1"/>
            <w:vAlign w:val="center"/>
          </w:tcPr>
          <w:p w:rsidR="0006662F" w:rsidRPr="00C06163" w:rsidRDefault="0006662F" w:rsidP="0006662F">
            <w:pPr>
              <w:rPr>
                <w:color w:val="FFFFFF" w:themeColor="background1"/>
              </w:rPr>
            </w:pPr>
            <w:r w:rsidRPr="0006662F">
              <w:rPr>
                <w:b/>
                <w:color w:val="44546A" w:themeColor="text2"/>
              </w:rPr>
              <w:t xml:space="preserve">YES  </w:t>
            </w:r>
            <w:permStart w:id="1100501178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100501178"/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      </w:t>
            </w:r>
            <w:r w:rsidRPr="0006662F">
              <w:rPr>
                <w:b/>
                <w:color w:val="44546A" w:themeColor="text2"/>
              </w:rPr>
              <w:t xml:space="preserve">NO   </w:t>
            </w:r>
            <w:permStart w:id="680274947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680274947"/>
          </w:p>
        </w:tc>
      </w:tr>
      <w:tr w:rsidR="0006662F" w:rsidRPr="005306C4" w:rsidTr="00CB480F">
        <w:trPr>
          <w:trHeight w:val="567"/>
        </w:trPr>
        <w:tc>
          <w:tcPr>
            <w:tcW w:w="9493" w:type="dxa"/>
            <w:gridSpan w:val="3"/>
            <w:vAlign w:val="center"/>
          </w:tcPr>
          <w:p w:rsidR="0006662F" w:rsidRDefault="0006662F" w:rsidP="0006662F">
            <w:pPr>
              <w:spacing w:after="0"/>
              <w:rPr>
                <w:color w:val="44546A" w:themeColor="text2"/>
              </w:rPr>
            </w:pPr>
            <w:r w:rsidRPr="00CB480F">
              <w:rPr>
                <w:b/>
                <w:color w:val="44546A" w:themeColor="text2"/>
              </w:rPr>
              <w:t>Comments:</w:t>
            </w:r>
            <w:r w:rsidRPr="0006662F">
              <w:rPr>
                <w:color w:val="44546A" w:themeColor="text2"/>
              </w:rPr>
              <w:t xml:space="preserve"> </w:t>
            </w:r>
            <w:permStart w:id="1862484515" w:edGrp="everyone"/>
            <w:r w:rsidRPr="0006662F">
              <w:rPr>
                <w:color w:val="44546A" w:themeColor="text2"/>
              </w:rPr>
              <w:t xml:space="preserve">                     </w:t>
            </w:r>
            <w:permEnd w:id="1862484515"/>
          </w:p>
          <w:p w:rsidR="0006662F" w:rsidRPr="005306C4" w:rsidRDefault="0006662F" w:rsidP="0006662F">
            <w:pPr>
              <w:spacing w:after="0"/>
              <w:rPr>
                <w:color w:val="44546A" w:themeColor="text2"/>
              </w:rPr>
            </w:pPr>
          </w:p>
        </w:tc>
      </w:tr>
    </w:tbl>
    <w:p w:rsidR="009571F5" w:rsidRPr="00F4710F" w:rsidRDefault="009571F5">
      <w:pPr>
        <w:rPr>
          <w:color w:val="44546A" w:themeColor="text2"/>
          <w:sz w:val="16"/>
          <w:szCs w:val="16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5665"/>
        <w:gridCol w:w="3828"/>
      </w:tblGrid>
      <w:tr w:rsidR="0006662F" w:rsidRPr="002B6B56" w:rsidTr="00F4710F">
        <w:trPr>
          <w:trHeight w:val="567"/>
        </w:trPr>
        <w:tc>
          <w:tcPr>
            <w:tcW w:w="5665" w:type="dxa"/>
            <w:shd w:val="clear" w:color="auto" w:fill="44546A" w:themeFill="text2"/>
            <w:vAlign w:val="center"/>
          </w:tcPr>
          <w:p w:rsidR="0006662F" w:rsidRPr="00F4710F" w:rsidRDefault="0006662F" w:rsidP="0006662F">
            <w:pPr>
              <w:rPr>
                <w:b/>
                <w:color w:val="FFFFFF" w:themeColor="background1"/>
              </w:rPr>
            </w:pPr>
            <w:r w:rsidRPr="00F4710F">
              <w:rPr>
                <w:rFonts w:asciiTheme="majorHAnsi" w:hAnsiTheme="majorHAnsi"/>
                <w:b/>
                <w:color w:val="FFFFFF" w:themeColor="background1"/>
              </w:rPr>
              <w:t>Are suppliers able to have products delivered within 48 hours of placing an order ?</w:t>
            </w:r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:rsidR="0006662F" w:rsidRPr="00C06163" w:rsidRDefault="0006662F" w:rsidP="0006662F">
            <w:pPr>
              <w:rPr>
                <w:color w:val="FFFFFF" w:themeColor="background1"/>
              </w:rPr>
            </w:pPr>
            <w:r w:rsidRPr="0006662F">
              <w:rPr>
                <w:b/>
                <w:color w:val="44546A" w:themeColor="text2"/>
              </w:rPr>
              <w:t xml:space="preserve">YES  </w:t>
            </w:r>
            <w:permStart w:id="172301036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72301036"/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      </w:t>
            </w:r>
            <w:r w:rsidRPr="0006662F">
              <w:rPr>
                <w:b/>
                <w:color w:val="44546A" w:themeColor="text2"/>
              </w:rPr>
              <w:t xml:space="preserve">NO   </w:t>
            </w:r>
            <w:permStart w:id="476199780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476199780"/>
          </w:p>
        </w:tc>
      </w:tr>
      <w:tr w:rsidR="0006662F" w:rsidRPr="005306C4" w:rsidTr="00CB480F">
        <w:trPr>
          <w:trHeight w:val="567"/>
        </w:trPr>
        <w:tc>
          <w:tcPr>
            <w:tcW w:w="9493" w:type="dxa"/>
            <w:gridSpan w:val="2"/>
            <w:vAlign w:val="center"/>
          </w:tcPr>
          <w:p w:rsidR="0006662F" w:rsidRDefault="0006662F" w:rsidP="0006662F">
            <w:pPr>
              <w:spacing w:after="0"/>
              <w:rPr>
                <w:color w:val="44546A" w:themeColor="text2"/>
              </w:rPr>
            </w:pPr>
            <w:r w:rsidRPr="00CB480F">
              <w:rPr>
                <w:b/>
                <w:color w:val="44546A" w:themeColor="text2"/>
              </w:rPr>
              <w:t>Comments:</w:t>
            </w:r>
            <w:r w:rsidRPr="0006662F">
              <w:rPr>
                <w:color w:val="44546A" w:themeColor="text2"/>
              </w:rPr>
              <w:t xml:space="preserve"> </w:t>
            </w:r>
            <w:permStart w:id="1256391611" w:edGrp="everyone"/>
            <w:r w:rsidRPr="0006662F">
              <w:rPr>
                <w:color w:val="44546A" w:themeColor="text2"/>
              </w:rPr>
              <w:t xml:space="preserve">                     </w:t>
            </w:r>
            <w:permEnd w:id="1256391611"/>
          </w:p>
          <w:p w:rsidR="0006662F" w:rsidRPr="005306C4" w:rsidRDefault="0006662F" w:rsidP="0006662F">
            <w:pPr>
              <w:spacing w:after="0"/>
              <w:rPr>
                <w:color w:val="44546A" w:themeColor="text2"/>
              </w:rPr>
            </w:pPr>
          </w:p>
        </w:tc>
      </w:tr>
    </w:tbl>
    <w:p w:rsidR="009571F5" w:rsidRPr="00F4710F" w:rsidRDefault="009571F5">
      <w:pPr>
        <w:rPr>
          <w:color w:val="44546A" w:themeColor="text2"/>
          <w:sz w:val="16"/>
          <w:szCs w:val="16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5524"/>
        <w:gridCol w:w="3969"/>
      </w:tblGrid>
      <w:tr w:rsidR="0006662F" w:rsidRPr="002B6B56" w:rsidTr="00C22487">
        <w:trPr>
          <w:trHeight w:val="567"/>
        </w:trPr>
        <w:tc>
          <w:tcPr>
            <w:tcW w:w="5524" w:type="dxa"/>
            <w:shd w:val="clear" w:color="auto" w:fill="44546A" w:themeFill="text2"/>
            <w:vAlign w:val="center"/>
          </w:tcPr>
          <w:p w:rsidR="0006662F" w:rsidRPr="00CB480F" w:rsidRDefault="0006662F" w:rsidP="0006662F">
            <w:pPr>
              <w:rPr>
                <w:b/>
                <w:color w:val="FFFFFF" w:themeColor="background1"/>
              </w:rPr>
            </w:pPr>
            <w:r w:rsidRPr="00CB480F">
              <w:rPr>
                <w:rFonts w:asciiTheme="majorHAnsi" w:hAnsiTheme="majorHAnsi"/>
                <w:b/>
                <w:color w:val="FFFFFF" w:themeColor="background1"/>
              </w:rPr>
              <w:lastRenderedPageBreak/>
              <w:t>Is the supplier able to outsource other products/equipment that REDIMED may require?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06662F" w:rsidRPr="00C06163" w:rsidRDefault="0006662F" w:rsidP="0006662F">
            <w:pPr>
              <w:rPr>
                <w:color w:val="FFFFFF" w:themeColor="background1"/>
              </w:rPr>
            </w:pPr>
            <w:r w:rsidRPr="0006662F">
              <w:rPr>
                <w:b/>
                <w:color w:val="44546A" w:themeColor="text2"/>
              </w:rPr>
              <w:t xml:space="preserve">YES  </w:t>
            </w:r>
            <w:permStart w:id="1854152314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854152314"/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      </w:t>
            </w:r>
            <w:r w:rsidRPr="0006662F">
              <w:rPr>
                <w:b/>
                <w:color w:val="44546A" w:themeColor="text2"/>
              </w:rPr>
              <w:t xml:space="preserve">NO   </w:t>
            </w:r>
            <w:permStart w:id="1292377488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292377488"/>
          </w:p>
        </w:tc>
      </w:tr>
      <w:tr w:rsidR="0006662F" w:rsidRPr="005306C4" w:rsidTr="00CB480F">
        <w:trPr>
          <w:trHeight w:val="567"/>
        </w:trPr>
        <w:tc>
          <w:tcPr>
            <w:tcW w:w="9493" w:type="dxa"/>
            <w:gridSpan w:val="2"/>
            <w:vAlign w:val="center"/>
          </w:tcPr>
          <w:p w:rsidR="0006662F" w:rsidRDefault="0006662F" w:rsidP="0006662F">
            <w:pPr>
              <w:spacing w:after="0"/>
              <w:rPr>
                <w:color w:val="44546A" w:themeColor="text2"/>
              </w:rPr>
            </w:pPr>
            <w:r w:rsidRPr="00CB480F">
              <w:rPr>
                <w:b/>
                <w:color w:val="44546A" w:themeColor="text2"/>
              </w:rPr>
              <w:t>Comments:</w:t>
            </w:r>
            <w:r w:rsidRPr="0006662F">
              <w:rPr>
                <w:color w:val="44546A" w:themeColor="text2"/>
              </w:rPr>
              <w:t xml:space="preserve"> </w:t>
            </w:r>
            <w:permStart w:id="1348954144" w:edGrp="everyone"/>
            <w:r w:rsidRPr="0006662F">
              <w:rPr>
                <w:color w:val="44546A" w:themeColor="text2"/>
              </w:rPr>
              <w:t xml:space="preserve">                     </w:t>
            </w:r>
            <w:permEnd w:id="1348954144"/>
          </w:p>
          <w:p w:rsidR="0006662F" w:rsidRPr="005306C4" w:rsidRDefault="0006662F" w:rsidP="0006662F">
            <w:pPr>
              <w:spacing w:after="0"/>
              <w:rPr>
                <w:color w:val="44546A" w:themeColor="text2"/>
              </w:rPr>
            </w:pPr>
          </w:p>
        </w:tc>
      </w:tr>
    </w:tbl>
    <w:p w:rsidR="00F4710F" w:rsidRPr="00F4710F" w:rsidRDefault="00F4710F">
      <w:pPr>
        <w:rPr>
          <w:color w:val="44546A" w:themeColor="text2"/>
          <w:sz w:val="16"/>
          <w:szCs w:val="16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5524"/>
        <w:gridCol w:w="3969"/>
      </w:tblGrid>
      <w:tr w:rsidR="0006662F" w:rsidRPr="002B6B56" w:rsidTr="00C22487">
        <w:trPr>
          <w:trHeight w:val="567"/>
        </w:trPr>
        <w:tc>
          <w:tcPr>
            <w:tcW w:w="5524" w:type="dxa"/>
            <w:shd w:val="clear" w:color="auto" w:fill="44546A" w:themeFill="text2"/>
            <w:vAlign w:val="center"/>
          </w:tcPr>
          <w:p w:rsidR="0006662F" w:rsidRPr="00CB480F" w:rsidRDefault="0006662F" w:rsidP="0006662F">
            <w:pPr>
              <w:rPr>
                <w:b/>
                <w:color w:val="FFFFFF" w:themeColor="background1"/>
              </w:rPr>
            </w:pPr>
            <w:r w:rsidRPr="00CB480F">
              <w:rPr>
                <w:rFonts w:asciiTheme="majorHAnsi" w:hAnsiTheme="majorHAnsi"/>
                <w:b/>
                <w:color w:val="FFFFFF" w:themeColor="background1"/>
                <w:lang w:val="en-US"/>
              </w:rPr>
              <w:t>Is there a specific representative each department can liaise with if problems arise</w:t>
            </w:r>
            <w:r w:rsidRPr="00CB480F">
              <w:rPr>
                <w:rFonts w:asciiTheme="majorHAnsi" w:hAnsiTheme="majorHAnsi"/>
                <w:b/>
                <w:color w:val="FFFFFF" w:themeColor="background1"/>
              </w:rPr>
              <w:t>?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06662F" w:rsidRPr="00C06163" w:rsidRDefault="0006662F" w:rsidP="0006662F">
            <w:pPr>
              <w:rPr>
                <w:color w:val="FFFFFF" w:themeColor="background1"/>
              </w:rPr>
            </w:pPr>
            <w:r w:rsidRPr="0006662F">
              <w:rPr>
                <w:b/>
                <w:color w:val="44546A" w:themeColor="text2"/>
              </w:rPr>
              <w:t xml:space="preserve">YES  </w:t>
            </w:r>
            <w:permStart w:id="187976732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87976732"/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      </w:t>
            </w:r>
            <w:r w:rsidRPr="0006662F">
              <w:rPr>
                <w:b/>
                <w:color w:val="44546A" w:themeColor="text2"/>
              </w:rPr>
              <w:t xml:space="preserve">NO   </w:t>
            </w:r>
            <w:permStart w:id="1717336197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1717336197"/>
          </w:p>
        </w:tc>
      </w:tr>
      <w:tr w:rsidR="0006662F" w:rsidRPr="005306C4" w:rsidTr="00CB480F">
        <w:trPr>
          <w:trHeight w:val="567"/>
        </w:trPr>
        <w:tc>
          <w:tcPr>
            <w:tcW w:w="9493" w:type="dxa"/>
            <w:gridSpan w:val="2"/>
            <w:vAlign w:val="center"/>
          </w:tcPr>
          <w:p w:rsidR="0006662F" w:rsidRDefault="0006662F" w:rsidP="0006662F">
            <w:pPr>
              <w:spacing w:after="0"/>
              <w:rPr>
                <w:color w:val="44546A" w:themeColor="text2"/>
              </w:rPr>
            </w:pPr>
            <w:r w:rsidRPr="00CB480F">
              <w:rPr>
                <w:b/>
                <w:color w:val="44546A" w:themeColor="text2"/>
              </w:rPr>
              <w:t>Comments:</w:t>
            </w:r>
            <w:r w:rsidRPr="0006662F">
              <w:rPr>
                <w:color w:val="44546A" w:themeColor="text2"/>
              </w:rPr>
              <w:t xml:space="preserve"> </w:t>
            </w:r>
            <w:permStart w:id="971970235" w:edGrp="everyone"/>
            <w:r w:rsidRPr="0006662F">
              <w:rPr>
                <w:color w:val="44546A" w:themeColor="text2"/>
              </w:rPr>
              <w:t xml:space="preserve">                     </w:t>
            </w:r>
            <w:permEnd w:id="971970235"/>
          </w:p>
          <w:p w:rsidR="0006662F" w:rsidRPr="005306C4" w:rsidRDefault="0006662F" w:rsidP="0006662F">
            <w:pPr>
              <w:spacing w:after="0"/>
              <w:rPr>
                <w:color w:val="44546A" w:themeColor="text2"/>
              </w:rPr>
            </w:pPr>
          </w:p>
        </w:tc>
      </w:tr>
    </w:tbl>
    <w:p w:rsidR="00F4710F" w:rsidRDefault="00F4710F">
      <w:pPr>
        <w:rPr>
          <w:color w:val="44546A" w:themeColor="text2"/>
          <w:sz w:val="16"/>
          <w:szCs w:val="16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4746"/>
        <w:gridCol w:w="4747"/>
      </w:tblGrid>
      <w:tr w:rsidR="00F4710F" w:rsidRPr="003A20B3" w:rsidTr="00C22487">
        <w:trPr>
          <w:trHeight w:val="567"/>
        </w:trPr>
        <w:tc>
          <w:tcPr>
            <w:tcW w:w="9493" w:type="dxa"/>
            <w:gridSpan w:val="2"/>
            <w:shd w:val="clear" w:color="auto" w:fill="44546A" w:themeFill="text2"/>
            <w:vAlign w:val="center"/>
          </w:tcPr>
          <w:p w:rsidR="00F4710F" w:rsidRPr="003A20B3" w:rsidRDefault="00F4710F" w:rsidP="00F4710F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Other Comments</w:t>
            </w:r>
          </w:p>
        </w:tc>
      </w:tr>
      <w:tr w:rsidR="0006662F" w:rsidRPr="002B6B56" w:rsidTr="0006662F">
        <w:trPr>
          <w:trHeight w:val="567"/>
        </w:trPr>
        <w:tc>
          <w:tcPr>
            <w:tcW w:w="4746" w:type="dxa"/>
            <w:shd w:val="clear" w:color="auto" w:fill="44546A" w:themeFill="text2"/>
            <w:vAlign w:val="center"/>
          </w:tcPr>
          <w:p w:rsidR="0006662F" w:rsidRPr="00CF1CF2" w:rsidRDefault="0006662F" w:rsidP="0006662F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6662F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Are there any other issues/comment or complaints in regard to history dealing with this company?</w:t>
            </w:r>
          </w:p>
        </w:tc>
        <w:tc>
          <w:tcPr>
            <w:tcW w:w="4747" w:type="dxa"/>
            <w:shd w:val="clear" w:color="auto" w:fill="FFFFFF" w:themeFill="background1"/>
            <w:vAlign w:val="center"/>
          </w:tcPr>
          <w:p w:rsidR="0006662F" w:rsidRPr="00C06163" w:rsidRDefault="0006662F" w:rsidP="0006662F">
            <w:pPr>
              <w:rPr>
                <w:color w:val="FFFFFF" w:themeColor="background1"/>
              </w:rPr>
            </w:pPr>
            <w:r w:rsidRPr="0006662F">
              <w:rPr>
                <w:b/>
                <w:color w:val="44546A" w:themeColor="text2"/>
              </w:rPr>
              <w:t xml:space="preserve">YES  </w:t>
            </w:r>
            <w:permStart w:id="2063020695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2063020695"/>
            <w:r>
              <w:rPr>
                <w:rFonts w:ascii="Calibri" w:hAnsi="Calibri" w:cs="Arial"/>
                <w:b/>
                <w:color w:val="44546A"/>
                <w:sz w:val="24"/>
                <w:szCs w:val="24"/>
              </w:rPr>
              <w:t xml:space="preserve">       </w:t>
            </w:r>
            <w:r w:rsidRPr="0006662F">
              <w:rPr>
                <w:b/>
                <w:color w:val="44546A" w:themeColor="text2"/>
              </w:rPr>
              <w:t xml:space="preserve">NO   </w:t>
            </w:r>
            <w:permStart w:id="587740397" w:edGrp="everyone"/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167B64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587740397"/>
          </w:p>
        </w:tc>
      </w:tr>
      <w:tr w:rsidR="0006662F" w:rsidRPr="005306C4" w:rsidTr="00CB480F">
        <w:trPr>
          <w:trHeight w:val="567"/>
        </w:trPr>
        <w:tc>
          <w:tcPr>
            <w:tcW w:w="9493" w:type="dxa"/>
            <w:gridSpan w:val="2"/>
            <w:vAlign w:val="center"/>
          </w:tcPr>
          <w:p w:rsidR="0006662F" w:rsidRDefault="0006662F" w:rsidP="0006662F">
            <w:pPr>
              <w:spacing w:after="0"/>
              <w:rPr>
                <w:color w:val="44546A" w:themeColor="text2"/>
              </w:rPr>
            </w:pPr>
            <w:r w:rsidRPr="00CB480F">
              <w:rPr>
                <w:b/>
                <w:color w:val="44546A" w:themeColor="text2"/>
              </w:rPr>
              <w:t>Comments:</w:t>
            </w:r>
            <w:r w:rsidRPr="0006662F">
              <w:rPr>
                <w:color w:val="44546A" w:themeColor="text2"/>
              </w:rPr>
              <w:t xml:space="preserve"> </w:t>
            </w:r>
          </w:p>
          <w:p w:rsidR="00CE6A26" w:rsidRDefault="00CE6A26" w:rsidP="0006662F">
            <w:pPr>
              <w:spacing w:after="0"/>
              <w:rPr>
                <w:color w:val="44546A" w:themeColor="text2"/>
              </w:rPr>
            </w:pPr>
            <w:permStart w:id="1750799833" w:edGrp="everyone"/>
          </w:p>
          <w:p w:rsidR="00CE6A26" w:rsidRDefault="00CE6A26" w:rsidP="0006662F">
            <w:pPr>
              <w:spacing w:after="0"/>
              <w:rPr>
                <w:color w:val="44546A" w:themeColor="text2"/>
              </w:rPr>
            </w:pPr>
          </w:p>
          <w:p w:rsidR="00CE6A26" w:rsidRDefault="00CE6A26" w:rsidP="0006662F">
            <w:pPr>
              <w:spacing w:after="0"/>
              <w:rPr>
                <w:color w:val="44546A" w:themeColor="text2"/>
              </w:rPr>
            </w:pPr>
          </w:p>
          <w:p w:rsidR="00CE6A26" w:rsidRDefault="00CE6A26" w:rsidP="0006662F">
            <w:pPr>
              <w:spacing w:after="0"/>
              <w:rPr>
                <w:color w:val="44546A" w:themeColor="text2"/>
              </w:rPr>
            </w:pPr>
          </w:p>
          <w:p w:rsidR="00CE6A26" w:rsidRDefault="00CE6A26" w:rsidP="0006662F">
            <w:pPr>
              <w:spacing w:after="0"/>
              <w:rPr>
                <w:color w:val="44546A" w:themeColor="text2"/>
              </w:rPr>
            </w:pPr>
          </w:p>
          <w:p w:rsidR="00CE6A26" w:rsidRDefault="00CE6A26" w:rsidP="0006662F">
            <w:pPr>
              <w:spacing w:after="0"/>
              <w:rPr>
                <w:color w:val="44546A" w:themeColor="text2"/>
              </w:rPr>
            </w:pPr>
          </w:p>
          <w:permEnd w:id="1750799833"/>
          <w:p w:rsidR="0006662F" w:rsidRPr="005306C4" w:rsidRDefault="0006662F" w:rsidP="0006662F">
            <w:pPr>
              <w:spacing w:after="0"/>
              <w:rPr>
                <w:color w:val="44546A" w:themeColor="text2"/>
              </w:rPr>
            </w:pPr>
          </w:p>
        </w:tc>
      </w:tr>
    </w:tbl>
    <w:p w:rsidR="00F4710F" w:rsidRDefault="00F4710F">
      <w:pPr>
        <w:rPr>
          <w:color w:val="44546A" w:themeColor="text2"/>
          <w:sz w:val="16"/>
          <w:szCs w:val="16"/>
        </w:rPr>
      </w:pPr>
    </w:p>
    <w:tbl>
      <w:tblPr>
        <w:tblStyle w:val="TableGrid"/>
        <w:tblW w:w="4390" w:type="dxa"/>
        <w:tblLayout w:type="fixed"/>
        <w:tblLook w:val="04A0" w:firstRow="1" w:lastRow="0" w:firstColumn="1" w:lastColumn="0" w:noHBand="0" w:noVBand="1"/>
      </w:tblPr>
      <w:tblGrid>
        <w:gridCol w:w="2195"/>
        <w:gridCol w:w="2195"/>
      </w:tblGrid>
      <w:tr w:rsidR="00CB480F" w:rsidRPr="003A20B3" w:rsidTr="00CB480F">
        <w:trPr>
          <w:trHeight w:val="567"/>
        </w:trPr>
        <w:tc>
          <w:tcPr>
            <w:tcW w:w="4390" w:type="dxa"/>
            <w:gridSpan w:val="2"/>
            <w:shd w:val="clear" w:color="auto" w:fill="44546A" w:themeFill="text2"/>
            <w:vAlign w:val="center"/>
          </w:tcPr>
          <w:p w:rsidR="00CB480F" w:rsidRPr="003A20B3" w:rsidRDefault="00CB480F" w:rsidP="00C22487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Supplier Rating</w:t>
            </w:r>
          </w:p>
        </w:tc>
      </w:tr>
      <w:tr w:rsidR="00CB480F" w:rsidRPr="005306C4" w:rsidTr="00F7527E">
        <w:trPr>
          <w:trHeight w:val="567"/>
        </w:trPr>
        <w:tc>
          <w:tcPr>
            <w:tcW w:w="2195" w:type="dxa"/>
            <w:vAlign w:val="center"/>
          </w:tcPr>
          <w:p w:rsidR="00CB480F" w:rsidRPr="0006662F" w:rsidRDefault="00CB480F" w:rsidP="00CB480F">
            <w:pPr>
              <w:spacing w:after="0"/>
              <w:rPr>
                <w:b/>
                <w:color w:val="44546A" w:themeColor="text2"/>
              </w:rPr>
            </w:pPr>
            <w:r w:rsidRPr="0006662F">
              <w:rPr>
                <w:b/>
                <w:color w:val="44546A" w:themeColor="text2"/>
              </w:rPr>
              <w:t xml:space="preserve">Satisfactory    </w:t>
            </w:r>
            <w:permStart w:id="385952967" w:edGrp="everyone"/>
            <w:r w:rsidRPr="0006662F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662F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06662F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385952967"/>
          </w:p>
        </w:tc>
        <w:tc>
          <w:tcPr>
            <w:tcW w:w="2195" w:type="dxa"/>
            <w:vAlign w:val="center"/>
          </w:tcPr>
          <w:p w:rsidR="00CB480F" w:rsidRPr="0006662F" w:rsidRDefault="00CB480F" w:rsidP="00CB480F">
            <w:pPr>
              <w:spacing w:after="0"/>
              <w:rPr>
                <w:b/>
                <w:color w:val="44546A" w:themeColor="text2"/>
              </w:rPr>
            </w:pPr>
            <w:r w:rsidRPr="0006662F">
              <w:rPr>
                <w:b/>
                <w:color w:val="44546A" w:themeColor="text2"/>
              </w:rPr>
              <w:t xml:space="preserve">Unsatisfactory    </w:t>
            </w:r>
            <w:permStart w:id="31343850" w:edGrp="everyone"/>
            <w:r w:rsidRPr="0006662F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begin">
                <w:ffData>
                  <w:name w:val="Check7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662F">
              <w:rPr>
                <w:rFonts w:ascii="Calibri" w:hAnsi="Calibri" w:cs="Arial"/>
                <w:b/>
                <w:color w:val="44546A"/>
                <w:sz w:val="24"/>
                <w:szCs w:val="24"/>
              </w:rPr>
              <w:instrText xml:space="preserve"> FORMCHECKBOX </w:instrText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</w:r>
            <w:r w:rsidR="000816CE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separate"/>
            </w:r>
            <w:r w:rsidRPr="0006662F">
              <w:rPr>
                <w:rFonts w:ascii="Calibri" w:hAnsi="Calibri" w:cs="Arial"/>
                <w:b/>
                <w:color w:val="44546A"/>
                <w:sz w:val="24"/>
                <w:szCs w:val="24"/>
              </w:rPr>
              <w:fldChar w:fldCharType="end"/>
            </w:r>
            <w:permEnd w:id="31343850"/>
          </w:p>
        </w:tc>
      </w:tr>
    </w:tbl>
    <w:p w:rsidR="00CB480F" w:rsidRDefault="00CB480F">
      <w:pPr>
        <w:rPr>
          <w:color w:val="44546A" w:themeColor="text2"/>
          <w:sz w:val="16"/>
          <w:szCs w:val="16"/>
        </w:rPr>
      </w:pPr>
    </w:p>
    <w:tbl>
      <w:tblPr>
        <w:tblStyle w:val="TableGrid"/>
        <w:tblW w:w="4390" w:type="dxa"/>
        <w:tblLayout w:type="fixed"/>
        <w:tblLook w:val="04A0" w:firstRow="1" w:lastRow="0" w:firstColumn="1" w:lastColumn="0" w:noHBand="0" w:noVBand="1"/>
      </w:tblPr>
      <w:tblGrid>
        <w:gridCol w:w="1413"/>
        <w:gridCol w:w="2977"/>
      </w:tblGrid>
      <w:tr w:rsidR="00CB480F" w:rsidRPr="002B6B56" w:rsidTr="00CB480F">
        <w:trPr>
          <w:trHeight w:val="567"/>
        </w:trPr>
        <w:tc>
          <w:tcPr>
            <w:tcW w:w="1413" w:type="dxa"/>
            <w:shd w:val="clear" w:color="auto" w:fill="44546A" w:themeFill="text2"/>
            <w:vAlign w:val="center"/>
          </w:tcPr>
          <w:p w:rsidR="00CB480F" w:rsidRPr="00F4710F" w:rsidRDefault="00CB480F" w:rsidP="00C22487">
            <w:pPr>
              <w:rPr>
                <w:b/>
                <w:color w:val="FFFFFF" w:themeColor="background1"/>
              </w:rPr>
            </w:pPr>
            <w:permStart w:id="569400626" w:edGrp="everyone" w:colFirst="1" w:colLast="1"/>
            <w:r>
              <w:rPr>
                <w:b/>
                <w:color w:val="FFFFFF" w:themeColor="background1"/>
              </w:rPr>
              <w:t>Name: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CB480F" w:rsidRPr="00CE6A26" w:rsidRDefault="0006662F" w:rsidP="00C22487">
            <w:pPr>
              <w:rPr>
                <w:b/>
                <w:color w:val="44546A" w:themeColor="text2"/>
              </w:rPr>
            </w:pPr>
            <w:r w:rsidRPr="00CE6A26">
              <w:rPr>
                <w:b/>
                <w:color w:val="44546A" w:themeColor="text2"/>
              </w:rPr>
              <w:t xml:space="preserve">                      </w:t>
            </w:r>
          </w:p>
        </w:tc>
      </w:tr>
      <w:tr w:rsidR="00CB480F" w:rsidRPr="002B6B56" w:rsidTr="00CB480F">
        <w:trPr>
          <w:trHeight w:val="567"/>
        </w:trPr>
        <w:tc>
          <w:tcPr>
            <w:tcW w:w="1413" w:type="dxa"/>
            <w:shd w:val="clear" w:color="auto" w:fill="44546A" w:themeFill="text2"/>
            <w:vAlign w:val="center"/>
          </w:tcPr>
          <w:p w:rsidR="00CB480F" w:rsidRPr="00F4710F" w:rsidRDefault="00CB480F" w:rsidP="00C22487">
            <w:pPr>
              <w:rPr>
                <w:b/>
                <w:color w:val="FFFFFF" w:themeColor="background1"/>
              </w:rPr>
            </w:pPr>
            <w:permStart w:id="1414868616" w:edGrp="everyone" w:colFirst="1" w:colLast="1"/>
            <w:permEnd w:id="569400626"/>
            <w:r>
              <w:rPr>
                <w:b/>
                <w:color w:val="FFFFFF" w:themeColor="background1"/>
              </w:rPr>
              <w:t>Signature: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CB480F" w:rsidRPr="00CE6A26" w:rsidRDefault="0006662F" w:rsidP="00C22487">
            <w:pPr>
              <w:rPr>
                <w:b/>
                <w:color w:val="44546A" w:themeColor="text2"/>
              </w:rPr>
            </w:pPr>
            <w:r w:rsidRPr="00CE6A26">
              <w:rPr>
                <w:b/>
                <w:color w:val="44546A" w:themeColor="text2"/>
              </w:rPr>
              <w:t xml:space="preserve">                      </w:t>
            </w:r>
          </w:p>
        </w:tc>
      </w:tr>
      <w:tr w:rsidR="00CB480F" w:rsidRPr="002B6B56" w:rsidTr="00CB480F">
        <w:trPr>
          <w:trHeight w:val="567"/>
        </w:trPr>
        <w:tc>
          <w:tcPr>
            <w:tcW w:w="1413" w:type="dxa"/>
            <w:shd w:val="clear" w:color="auto" w:fill="44546A" w:themeFill="text2"/>
            <w:vAlign w:val="center"/>
          </w:tcPr>
          <w:p w:rsidR="00CB480F" w:rsidRPr="00F4710F" w:rsidRDefault="00CB480F" w:rsidP="00C22487">
            <w:pPr>
              <w:rPr>
                <w:b/>
                <w:color w:val="FFFFFF" w:themeColor="background1"/>
              </w:rPr>
            </w:pPr>
            <w:permStart w:id="1459488683" w:edGrp="everyone" w:colFirst="1" w:colLast="1"/>
            <w:permEnd w:id="1414868616"/>
            <w:r>
              <w:rPr>
                <w:b/>
                <w:color w:val="FFFFFF" w:themeColor="background1"/>
              </w:rPr>
              <w:t>Date: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CB480F" w:rsidRPr="00CE6A26" w:rsidRDefault="0006662F" w:rsidP="00C22487">
            <w:pPr>
              <w:rPr>
                <w:b/>
                <w:color w:val="44546A" w:themeColor="text2"/>
              </w:rPr>
            </w:pPr>
            <w:r w:rsidRPr="00CE6A26">
              <w:rPr>
                <w:b/>
                <w:color w:val="44546A" w:themeColor="text2"/>
              </w:rPr>
              <w:t xml:space="preserve">                      </w:t>
            </w:r>
          </w:p>
        </w:tc>
      </w:tr>
      <w:permEnd w:id="1459488683"/>
    </w:tbl>
    <w:p w:rsidR="00CB480F" w:rsidRDefault="00CB480F">
      <w:pPr>
        <w:rPr>
          <w:color w:val="44546A" w:themeColor="text2"/>
          <w:sz w:val="16"/>
          <w:szCs w:val="16"/>
        </w:rPr>
      </w:pPr>
    </w:p>
    <w:p w:rsidR="0006662F" w:rsidRPr="00CE6A26" w:rsidRDefault="0006662F" w:rsidP="0006662F">
      <w:pPr>
        <w:rPr>
          <w:b/>
          <w:color w:val="44546A" w:themeColor="text2"/>
        </w:rPr>
      </w:pPr>
      <w:r w:rsidRPr="00CE6A26">
        <w:rPr>
          <w:b/>
          <w:color w:val="44546A" w:themeColor="text2"/>
        </w:rPr>
        <w:t>An evaluation is required to be completed annually, at the end of each financial year for each supplying/contracting company.</w:t>
      </w:r>
    </w:p>
    <w:sectPr w:rsidR="0006662F" w:rsidRPr="00CE6A26" w:rsidSect="009571F5">
      <w:headerReference w:type="default" r:id="rId8"/>
      <w:footerReference w:type="default" r:id="rId9"/>
      <w:pgSz w:w="11906" w:h="16838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6C4" w:rsidRDefault="005306C4" w:rsidP="005306C4">
      <w:pPr>
        <w:spacing w:after="0" w:line="240" w:lineRule="auto"/>
      </w:pPr>
      <w:r>
        <w:separator/>
      </w:r>
    </w:p>
  </w:endnote>
  <w:endnote w:type="continuationSeparator" w:id="0">
    <w:p w:rsidR="005306C4" w:rsidRDefault="005306C4" w:rsidP="0053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BF3" w:rsidRPr="003F31D4" w:rsidRDefault="00394BF3" w:rsidP="00394BF3">
    <w:pPr>
      <w:pStyle w:val="Footer"/>
      <w:pBdr>
        <w:top w:val="single" w:sz="4" w:space="1" w:color="auto"/>
      </w:pBdr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12</w:t>
    </w:r>
    <w:r w:rsidRPr="00394BF3">
      <w:rPr>
        <w:rFonts w:ascii="Calibri" w:hAnsi="Calibri"/>
        <w:sz w:val="16"/>
        <w:szCs w:val="16"/>
        <w:vertAlign w:val="superscript"/>
      </w:rPr>
      <w:t>th</w:t>
    </w:r>
    <w:r>
      <w:rPr>
        <w:rFonts w:ascii="Calibri" w:hAnsi="Calibri"/>
        <w:sz w:val="16"/>
        <w:szCs w:val="16"/>
      </w:rPr>
      <w:t xml:space="preserve"> May</w:t>
    </w:r>
    <w:r w:rsidRPr="003F31D4">
      <w:rPr>
        <w:rFonts w:ascii="Calibri" w:hAnsi="Calibri"/>
        <w:sz w:val="16"/>
        <w:szCs w:val="16"/>
      </w:rPr>
      <w:t>, 201</w:t>
    </w:r>
    <w:r>
      <w:rPr>
        <w:rFonts w:ascii="Calibri" w:hAnsi="Calibri"/>
        <w:sz w:val="16"/>
        <w:szCs w:val="16"/>
      </w:rPr>
      <w:t>5</w:t>
    </w:r>
    <w:r w:rsidRPr="003F31D4"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>ACN</w:t>
    </w:r>
    <w:r w:rsidR="00A86360">
      <w:rPr>
        <w:rFonts w:ascii="Calibri" w:hAnsi="Calibri"/>
        <w:sz w:val="16"/>
        <w:szCs w:val="16"/>
      </w:rPr>
      <w:t>2</w:t>
    </w:r>
    <w:r w:rsidRPr="003F31D4">
      <w:rPr>
        <w:rFonts w:ascii="Calibri" w:hAnsi="Calibri"/>
        <w:sz w:val="16"/>
        <w:szCs w:val="16"/>
      </w:rPr>
      <w:tab/>
      <w:t xml:space="preserve">Page </w:t>
    </w:r>
    <w:r w:rsidRPr="003F31D4">
      <w:rPr>
        <w:rFonts w:ascii="Calibri" w:hAnsi="Calibri"/>
        <w:sz w:val="16"/>
        <w:szCs w:val="16"/>
      </w:rPr>
      <w:fldChar w:fldCharType="begin"/>
    </w:r>
    <w:r w:rsidRPr="003F31D4">
      <w:rPr>
        <w:rFonts w:ascii="Calibri" w:hAnsi="Calibri"/>
        <w:sz w:val="16"/>
        <w:szCs w:val="16"/>
      </w:rPr>
      <w:instrText xml:space="preserve"> PAGE </w:instrText>
    </w:r>
    <w:r w:rsidRPr="003F31D4">
      <w:rPr>
        <w:rFonts w:ascii="Calibri" w:hAnsi="Calibri"/>
        <w:sz w:val="16"/>
        <w:szCs w:val="16"/>
      </w:rPr>
      <w:fldChar w:fldCharType="separate"/>
    </w:r>
    <w:r w:rsidR="000816CE">
      <w:rPr>
        <w:rFonts w:ascii="Calibri" w:hAnsi="Calibri"/>
        <w:noProof/>
        <w:sz w:val="16"/>
        <w:szCs w:val="16"/>
      </w:rPr>
      <w:t>1</w:t>
    </w:r>
    <w:r w:rsidRPr="003F31D4">
      <w:rPr>
        <w:rFonts w:ascii="Calibri" w:hAnsi="Calibri"/>
        <w:sz w:val="16"/>
        <w:szCs w:val="16"/>
      </w:rPr>
      <w:fldChar w:fldCharType="end"/>
    </w:r>
    <w:r w:rsidRPr="003F31D4">
      <w:rPr>
        <w:rFonts w:ascii="Calibri" w:hAnsi="Calibri"/>
        <w:sz w:val="16"/>
        <w:szCs w:val="16"/>
      </w:rPr>
      <w:t xml:space="preserve"> of </w:t>
    </w:r>
    <w:r w:rsidRPr="003F31D4">
      <w:rPr>
        <w:rFonts w:ascii="Calibri" w:hAnsi="Calibri"/>
        <w:sz w:val="16"/>
        <w:szCs w:val="16"/>
      </w:rPr>
      <w:fldChar w:fldCharType="begin"/>
    </w:r>
    <w:r w:rsidRPr="003F31D4">
      <w:rPr>
        <w:rFonts w:ascii="Calibri" w:hAnsi="Calibri"/>
        <w:sz w:val="16"/>
        <w:szCs w:val="16"/>
      </w:rPr>
      <w:instrText xml:space="preserve"> NUMPAGES </w:instrText>
    </w:r>
    <w:r w:rsidRPr="003F31D4">
      <w:rPr>
        <w:rFonts w:ascii="Calibri" w:hAnsi="Calibri"/>
        <w:sz w:val="16"/>
        <w:szCs w:val="16"/>
      </w:rPr>
      <w:fldChar w:fldCharType="separate"/>
    </w:r>
    <w:r w:rsidR="000816CE">
      <w:rPr>
        <w:rFonts w:ascii="Calibri" w:hAnsi="Calibri"/>
        <w:noProof/>
        <w:sz w:val="16"/>
        <w:szCs w:val="16"/>
      </w:rPr>
      <w:t>2</w:t>
    </w:r>
    <w:r w:rsidRPr="003F31D4"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6C4" w:rsidRDefault="005306C4" w:rsidP="005306C4">
      <w:pPr>
        <w:spacing w:after="0" w:line="240" w:lineRule="auto"/>
      </w:pPr>
      <w:r>
        <w:separator/>
      </w:r>
    </w:p>
  </w:footnote>
  <w:footnote w:type="continuationSeparator" w:id="0">
    <w:p w:rsidR="005306C4" w:rsidRDefault="005306C4" w:rsidP="0053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6C4" w:rsidRPr="00CE6A26" w:rsidRDefault="005306C4">
    <w:pPr>
      <w:pStyle w:val="Header"/>
    </w:pPr>
    <w:ins w:id="1" w:author="Amber-Charlotte Fee" w:date="2015-01-27T12:13:00Z">
      <w:r w:rsidRPr="005306C4">
        <w:rPr>
          <w:b/>
          <w:noProof/>
          <w:color w:val="44546A" w:themeColor="text2"/>
          <w:sz w:val="32"/>
          <w:lang w:val="en-AU" w:eastAsia="en-AU"/>
        </w:rPr>
        <w:drawing>
          <wp:anchor distT="0" distB="0" distL="114300" distR="114300" simplePos="0" relativeHeight="251659264" behindDoc="1" locked="0" layoutInCell="1" allowOverlap="1" wp14:anchorId="2CEF4FB4" wp14:editId="73D18507">
            <wp:simplePos x="0" y="0"/>
            <wp:positionH relativeFrom="margin">
              <wp:posOffset>4057650</wp:posOffset>
            </wp:positionH>
            <wp:positionV relativeFrom="paragraph">
              <wp:posOffset>-278130</wp:posOffset>
            </wp:positionV>
            <wp:extent cx="2000250" cy="64262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D4DCB"/>
    <w:multiLevelType w:val="hybridMultilevel"/>
    <w:tmpl w:val="31C008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ber-Charlotte Fee">
    <w15:presenceInfo w15:providerId="AD" w15:userId="S-1-5-21-344071485-2722642035-1708350945-41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dsti2YpXSJyRdA9GGhj+MNvcXvzvcH+X8nrIabbQ7UUyP0rVNwS86SdXyMJxNoS1/C9afEnBBIp0ycVRJQ1t2Q==" w:salt="x1l6huIoTsuwg02fdkDxCw==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C4"/>
    <w:rsid w:val="0006662F"/>
    <w:rsid w:val="000816CE"/>
    <w:rsid w:val="002B6B56"/>
    <w:rsid w:val="00314E75"/>
    <w:rsid w:val="00394BF3"/>
    <w:rsid w:val="003A20B3"/>
    <w:rsid w:val="003A6AB5"/>
    <w:rsid w:val="00413D40"/>
    <w:rsid w:val="005306C4"/>
    <w:rsid w:val="005C5E2D"/>
    <w:rsid w:val="009571F5"/>
    <w:rsid w:val="00A86360"/>
    <w:rsid w:val="00C06163"/>
    <w:rsid w:val="00CB480F"/>
    <w:rsid w:val="00CE6A26"/>
    <w:rsid w:val="00CF1CF2"/>
    <w:rsid w:val="00D852D1"/>
    <w:rsid w:val="00F4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F56D3F4A-EDC0-4E0B-A5D5-F1A74E9F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6C4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6C4"/>
    <w:rPr>
      <w:lang w:val="en-GB"/>
    </w:rPr>
  </w:style>
  <w:style w:type="paragraph" w:styleId="Footer">
    <w:name w:val="footer"/>
    <w:basedOn w:val="Normal"/>
    <w:link w:val="FooterChar"/>
    <w:unhideWhenUsed/>
    <w:rsid w:val="0053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306C4"/>
    <w:rPr>
      <w:lang w:val="en-GB"/>
    </w:rPr>
  </w:style>
  <w:style w:type="paragraph" w:styleId="ListParagraph">
    <w:name w:val="List Paragraph"/>
    <w:basedOn w:val="Normal"/>
    <w:uiPriority w:val="34"/>
    <w:qFormat/>
    <w:rsid w:val="005306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D40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F6BEC-938B-4190-9C66-2D55284A8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299</Words>
  <Characters>1708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Amber-Charlotte Fee</dc:creator>
  <cp:keywords/>
  <dc:description/>
  <cp:lastModifiedBy>Derrick Chan</cp:lastModifiedBy>
  <cp:revision>4</cp:revision>
  <cp:lastPrinted>2015-05-15T06:54:00Z</cp:lastPrinted>
  <dcterms:created xsi:type="dcterms:W3CDTF">2015-05-15T05:28:00Z</dcterms:created>
  <dcterms:modified xsi:type="dcterms:W3CDTF">2015-07-07T03:36:00Z</dcterms:modified>
</cp:coreProperties>
</file>